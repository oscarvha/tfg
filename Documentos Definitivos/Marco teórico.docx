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8E1F3" w14:textId="77777777" w:rsidR="00227C8C" w:rsidRDefault="00227C8C" w:rsidP="00227C8C">
      <w:pPr>
        <w:pStyle w:val="Ttulo1"/>
        <w:numPr>
          <w:ilvl w:val="0"/>
          <w:numId w:val="1"/>
        </w:numPr>
        <w:rPr>
          <w:lang w:eastAsia="es-ES"/>
        </w:rPr>
      </w:pPr>
      <w:bookmarkStart w:id="0" w:name="_Hlk489263181"/>
      <w:bookmarkStart w:id="1" w:name="_GoBack"/>
      <w:r>
        <w:rPr>
          <w:lang w:eastAsia="es-ES"/>
        </w:rPr>
        <w:t xml:space="preserve">Marco teórico. </w:t>
      </w:r>
    </w:p>
    <w:p w14:paraId="53C1084F" w14:textId="77777777" w:rsidR="00227C8C" w:rsidRDefault="00227C8C" w:rsidP="00227C8C">
      <w:pPr>
        <w:rPr>
          <w:lang w:eastAsia="es-ES"/>
        </w:rPr>
      </w:pPr>
      <w:r>
        <w:rPr>
          <w:lang w:eastAsia="es-ES"/>
        </w:rPr>
        <w:t xml:space="preserve">En este apartado del proyecto se pretende describir los conceptos fundamentales con los que se va trabajar, así que será el punto de partida para todos los desarrollos teóricos y prácticos posteriores. También sentará las bases para lo que se realizará en los siguientes puntos. </w:t>
      </w:r>
    </w:p>
    <w:p w14:paraId="2F68A128" w14:textId="01F8C594" w:rsidR="00227C8C" w:rsidRDefault="00227C8C" w:rsidP="00227C8C">
      <w:pPr>
        <w:rPr>
          <w:lang w:eastAsia="es-ES"/>
        </w:rPr>
      </w:pPr>
      <w:r>
        <w:rPr>
          <w:lang w:eastAsia="es-ES"/>
        </w:rPr>
        <w:t xml:space="preserve">El marco teórico se divide en </w:t>
      </w:r>
      <w:del w:id="2" w:author="oscar sanchez" w:date="2017-07-02T11:05:00Z">
        <w:r w:rsidDel="009E5AC4">
          <w:rPr>
            <w:lang w:eastAsia="es-ES"/>
          </w:rPr>
          <w:delText xml:space="preserve">tres </w:delText>
        </w:r>
      </w:del>
      <w:ins w:id="3" w:author="oscar sanchez" w:date="2017-07-02T11:06:00Z">
        <w:r w:rsidR="009E5AC4">
          <w:rPr>
            <w:lang w:eastAsia="es-ES"/>
          </w:rPr>
          <w:t>tres</w:t>
        </w:r>
      </w:ins>
      <w:ins w:id="4" w:author="oscar sanchez" w:date="2017-07-02T11:05:00Z">
        <w:r w:rsidR="009E5AC4">
          <w:rPr>
            <w:lang w:eastAsia="es-ES"/>
          </w:rPr>
          <w:t xml:space="preserve"> </w:t>
        </w:r>
      </w:ins>
      <w:r>
        <w:rPr>
          <w:lang w:eastAsia="es-ES"/>
        </w:rPr>
        <w:t xml:space="preserve">apartados: </w:t>
      </w:r>
    </w:p>
    <w:p w14:paraId="5BFB48EE" w14:textId="2F7F2719" w:rsidR="00227C8C" w:rsidRDefault="00227C8C" w:rsidP="001A15A4">
      <w:pPr>
        <w:pStyle w:val="Prrafodelista"/>
        <w:numPr>
          <w:ilvl w:val="0"/>
          <w:numId w:val="2"/>
        </w:numPr>
        <w:rPr>
          <w:lang w:eastAsia="es-ES"/>
        </w:rPr>
      </w:pPr>
      <w:commentRangeStart w:id="5"/>
      <w:r>
        <w:rPr>
          <w:lang w:eastAsia="es-ES"/>
        </w:rPr>
        <w:t xml:space="preserve">En la primera parte se </w:t>
      </w:r>
      <w:ins w:id="6" w:author="oscar sanchez" w:date="2017-07-02T11:06:00Z">
        <w:r w:rsidR="009E5AC4">
          <w:rPr>
            <w:lang w:eastAsia="es-ES"/>
          </w:rPr>
          <w:t>van a presentar tres estudios relacionados con el proyect</w:t>
        </w:r>
      </w:ins>
      <w:ins w:id="7" w:author="oscar sanchez" w:date="2017-07-02T11:07:00Z">
        <w:r w:rsidR="009E5AC4">
          <w:rPr>
            <w:lang w:eastAsia="es-ES"/>
          </w:rPr>
          <w:t>o así</w:t>
        </w:r>
      </w:ins>
      <w:del w:id="8" w:author="oscar sanchez" w:date="2017-07-02T11:07:00Z">
        <w:r w:rsidDel="009E5AC4">
          <w:rPr>
            <w:lang w:eastAsia="es-ES"/>
          </w:rPr>
          <w:delText>abordarán</w:delText>
        </w:r>
      </w:del>
      <w:r>
        <w:rPr>
          <w:lang w:eastAsia="es-ES"/>
        </w:rPr>
        <w:t xml:space="preserve"> los conceptos que se van a manejar durante </w:t>
      </w:r>
      <w:ins w:id="9" w:author="oscar sanchez" w:date="2017-07-02T11:07:00Z">
        <w:r w:rsidR="009E5AC4">
          <w:rPr>
            <w:lang w:eastAsia="es-ES"/>
          </w:rPr>
          <w:t>el desarrollo del trabajo</w:t>
        </w:r>
      </w:ins>
      <w:del w:id="10" w:author="oscar sanchez" w:date="2017-07-02T11:07:00Z">
        <w:r w:rsidDel="009E5AC4">
          <w:rPr>
            <w:lang w:eastAsia="es-ES"/>
          </w:rPr>
          <w:delText>el proyecto</w:delText>
        </w:r>
      </w:del>
      <w:r>
        <w:rPr>
          <w:lang w:eastAsia="es-ES"/>
        </w:rPr>
        <w:t xml:space="preserve">. </w:t>
      </w:r>
      <w:commentRangeEnd w:id="5"/>
      <w:r w:rsidR="001A15A4">
        <w:rPr>
          <w:rStyle w:val="Refdecomentario"/>
        </w:rPr>
        <w:commentReference w:id="5"/>
      </w:r>
    </w:p>
    <w:p w14:paraId="5229C4A7" w14:textId="77777777" w:rsidR="00227C8C" w:rsidRDefault="00227C8C" w:rsidP="00227C8C">
      <w:pPr>
        <w:pStyle w:val="Prrafodelista"/>
        <w:numPr>
          <w:ilvl w:val="0"/>
          <w:numId w:val="2"/>
        </w:numPr>
        <w:rPr>
          <w:lang w:eastAsia="es-ES"/>
        </w:rPr>
      </w:pPr>
      <w:r>
        <w:rPr>
          <w:lang w:eastAsia="es-ES"/>
        </w:rPr>
        <w:t xml:space="preserve">La parte central del marco teórico se dedicará a definir unos criterios de selección en base a los cuales se van a puntuar los </w:t>
      </w:r>
      <w:r w:rsidRPr="005E07DF">
        <w:rPr>
          <w:b/>
          <w:lang w:eastAsia="es-ES"/>
        </w:rPr>
        <w:t>frameworks</w:t>
      </w:r>
      <w:r>
        <w:rPr>
          <w:lang w:eastAsia="es-ES"/>
        </w:rPr>
        <w:t xml:space="preserve"> que se analizarán en el cuerpo del trabajo. </w:t>
      </w:r>
    </w:p>
    <w:p w14:paraId="276A0D9E" w14:textId="77777777" w:rsidR="00227C8C" w:rsidRDefault="00227C8C" w:rsidP="00227C8C">
      <w:pPr>
        <w:pStyle w:val="Prrafodelista"/>
        <w:numPr>
          <w:ilvl w:val="0"/>
          <w:numId w:val="2"/>
        </w:numPr>
        <w:rPr>
          <w:lang w:eastAsia="es-ES"/>
        </w:rPr>
      </w:pPr>
      <w:r>
        <w:rPr>
          <w:lang w:eastAsia="es-ES"/>
        </w:rPr>
        <w:t xml:space="preserve">Con los criterios ya definidos, se va realizar una primera selección de </w:t>
      </w:r>
      <w:r w:rsidRPr="005E07DF">
        <w:rPr>
          <w:b/>
          <w:lang w:eastAsia="es-ES"/>
        </w:rPr>
        <w:t>frameworks</w:t>
      </w:r>
      <w:r>
        <w:rPr>
          <w:lang w:eastAsia="es-ES"/>
        </w:rPr>
        <w:t xml:space="preserve">. En esta preselección se van a reducir todo lo posible el número de programas a analizar en el cuerpo del trabajo y excluir aquellos que tengan incompatibilidades con la finalidad del proyecto o impidan la consecución de los objetivos. </w:t>
      </w:r>
    </w:p>
    <w:p w14:paraId="2A991CCC" w14:textId="77777777" w:rsidR="00227C8C" w:rsidRDefault="00227C8C" w:rsidP="00227C8C">
      <w:pPr>
        <w:spacing w:after="160" w:line="259" w:lineRule="auto"/>
        <w:rPr>
          <w:rFonts w:ascii="Palatino Linotype" w:eastAsiaTheme="majorEastAsia" w:hAnsi="Palatino Linotype" w:cstheme="majorBidi"/>
          <w:sz w:val="28"/>
          <w:szCs w:val="26"/>
          <w:lang w:eastAsia="es-ES"/>
        </w:rPr>
      </w:pPr>
      <w:r>
        <w:rPr>
          <w:lang w:eastAsia="es-ES"/>
        </w:rPr>
        <w:br w:type="page"/>
      </w:r>
    </w:p>
    <w:p w14:paraId="00AF75C8" w14:textId="748EB3C0" w:rsidR="006016DF" w:rsidRDefault="006016DF" w:rsidP="00227C8C">
      <w:pPr>
        <w:pStyle w:val="Ttulo2"/>
        <w:numPr>
          <w:ilvl w:val="1"/>
          <w:numId w:val="2"/>
        </w:numPr>
        <w:rPr>
          <w:ins w:id="11" w:author="oscar sanchez" w:date="2017-06-27T12:11:00Z"/>
          <w:lang w:eastAsia="es-ES"/>
        </w:rPr>
      </w:pPr>
      <w:ins w:id="12" w:author="oscar sanchez" w:date="2017-06-27T12:10:00Z">
        <w:r>
          <w:rPr>
            <w:lang w:eastAsia="es-ES"/>
          </w:rPr>
          <w:lastRenderedPageBreak/>
          <w:t>Estudios previos</w:t>
        </w:r>
      </w:ins>
    </w:p>
    <w:p w14:paraId="2F274ADF" w14:textId="0186AD1E" w:rsidR="006016DF" w:rsidRDefault="006016DF">
      <w:pPr>
        <w:pStyle w:val="Ttulo3"/>
        <w:numPr>
          <w:ilvl w:val="2"/>
          <w:numId w:val="2"/>
        </w:numPr>
        <w:rPr>
          <w:ins w:id="13" w:author="oscar sanchez" w:date="2017-06-27T12:11:00Z"/>
          <w:lang w:eastAsia="es-ES"/>
        </w:rPr>
        <w:pPrChange w:id="14" w:author="oscar sanchez" w:date="2017-06-27T12:11:00Z">
          <w:pPr>
            <w:pStyle w:val="Ttulo2"/>
            <w:numPr>
              <w:ilvl w:val="1"/>
              <w:numId w:val="2"/>
            </w:numPr>
            <w:ind w:left="1080" w:hanging="720"/>
          </w:pPr>
        </w:pPrChange>
      </w:pPr>
      <w:commentRangeStart w:id="15"/>
      <w:commentRangeStart w:id="16"/>
      <w:ins w:id="17" w:author="oscar sanchez" w:date="2017-06-27T12:11:00Z">
        <w:r w:rsidRPr="006016DF">
          <w:rPr>
            <w:lang w:eastAsia="es-ES"/>
          </w:rPr>
          <w:t>Dev Master</w:t>
        </w:r>
        <w:r>
          <w:rPr>
            <w:lang w:eastAsia="es-ES"/>
          </w:rPr>
          <w:t>.</w:t>
        </w:r>
      </w:ins>
    </w:p>
    <w:p w14:paraId="67B12AE9" w14:textId="77777777" w:rsidR="006016DF" w:rsidRDefault="006016DF" w:rsidP="006016DF">
      <w:pPr>
        <w:rPr>
          <w:ins w:id="18" w:author="oscar sanchez" w:date="2017-06-27T12:12:00Z"/>
        </w:rPr>
      </w:pPr>
      <w:ins w:id="19" w:author="oscar sanchez" w:date="2017-06-27T12:12:00Z">
        <w:r>
          <w:t xml:space="preserve">Dev Master es una base de conocimiento web de motores de videojuegos, herramientas, librerías accesorias, compañías y profesionales dedicados al sector de la programación de videojuegos. En ella se encuentran más de 350 motores. </w:t>
        </w:r>
      </w:ins>
    </w:p>
    <w:p w14:paraId="12C8127A" w14:textId="77777777" w:rsidR="006016DF" w:rsidRDefault="006016DF" w:rsidP="006016DF">
      <w:pPr>
        <w:rPr>
          <w:ins w:id="20" w:author="oscar sanchez" w:date="2017-06-27T12:12:00Z"/>
        </w:rPr>
      </w:pPr>
      <w:ins w:id="21" w:author="oscar sanchez" w:date="2017-06-27T12:12:00Z">
        <w:r>
          <w:t xml:space="preserve">Cada sección dedicada a un motor gráfico cuenta con todos sus datos (sitio web, propietarios, licencia y fecha de lanzamiento entre otros),sus datos técnicos (por ejemplo su lenguaje de programación, motores de físicas o shaders que usa), los libros escritos  sobre el mismo relacionados y  un apartado para que los usuarios y profesionales puedan dejar sus comentarios y análisis sobre el programa. </w:t>
        </w:r>
      </w:ins>
    </w:p>
    <w:p w14:paraId="20798007" w14:textId="77777777" w:rsidR="006016DF" w:rsidRDefault="006016DF" w:rsidP="006016DF">
      <w:pPr>
        <w:rPr>
          <w:ins w:id="22" w:author="oscar sanchez" w:date="2017-06-27T12:12:00Z"/>
        </w:rPr>
      </w:pPr>
      <w:ins w:id="23" w:author="oscar sanchez" w:date="2017-06-27T12:12:00Z">
        <w:r>
          <w:t>La principal diferencia con el estudio del presente proyecto radica en los siguientes aspectos fundamentales:</w:t>
        </w:r>
      </w:ins>
    </w:p>
    <w:p w14:paraId="70315EBD" w14:textId="77777777" w:rsidR="006016DF" w:rsidRDefault="006016DF" w:rsidP="006016DF">
      <w:pPr>
        <w:pStyle w:val="Prrafodelista"/>
        <w:numPr>
          <w:ilvl w:val="0"/>
          <w:numId w:val="6"/>
        </w:numPr>
        <w:spacing w:after="160" w:line="259" w:lineRule="auto"/>
        <w:rPr>
          <w:ins w:id="24" w:author="oscar sanchez" w:date="2017-06-27T12:12:00Z"/>
        </w:rPr>
      </w:pPr>
      <w:ins w:id="25" w:author="oscar sanchez" w:date="2017-06-27T12:12:00Z">
        <w:r>
          <w:t xml:space="preserve">Dev Master trata únicamente de motores gráficos y no también de frameworks. </w:t>
        </w:r>
      </w:ins>
    </w:p>
    <w:p w14:paraId="310C5C77" w14:textId="77777777" w:rsidR="006016DF" w:rsidRDefault="006016DF" w:rsidP="006016DF">
      <w:pPr>
        <w:pStyle w:val="Prrafodelista"/>
        <w:numPr>
          <w:ilvl w:val="0"/>
          <w:numId w:val="6"/>
        </w:numPr>
        <w:spacing w:after="160" w:line="259" w:lineRule="auto"/>
        <w:rPr>
          <w:ins w:id="26" w:author="oscar sanchez" w:date="2017-06-27T12:12:00Z"/>
        </w:rPr>
      </w:pPr>
      <w:ins w:id="27" w:author="oscar sanchez" w:date="2017-06-27T12:12:00Z">
        <w:r>
          <w:t xml:space="preserve">No compara los motores entre si como se pretende hacer en este proyecto, sino que se limita a listar todas sus características y opiniones de los usuarios. </w:t>
        </w:r>
      </w:ins>
    </w:p>
    <w:tbl>
      <w:tblPr>
        <w:tblStyle w:val="Tabladecuadrcula5oscura-nfasis2"/>
        <w:tblW w:w="0" w:type="auto"/>
        <w:tblLook w:val="04A0" w:firstRow="1" w:lastRow="0" w:firstColumn="1" w:lastColumn="0" w:noHBand="0" w:noVBand="1"/>
        <w:tblPrChange w:id="28" w:author="oscar sanchez" w:date="2017-06-27T12:19:00Z">
          <w:tblPr>
            <w:tblStyle w:val="Tablaconcuadrcula"/>
            <w:tblW w:w="0" w:type="auto"/>
            <w:tblLook w:val="04A0" w:firstRow="1" w:lastRow="0" w:firstColumn="1" w:lastColumn="0" w:noHBand="0" w:noVBand="1"/>
          </w:tblPr>
        </w:tblPrChange>
      </w:tblPr>
      <w:tblGrid>
        <w:gridCol w:w="1413"/>
        <w:gridCol w:w="7081"/>
        <w:tblGridChange w:id="29">
          <w:tblGrid>
            <w:gridCol w:w="4247"/>
            <w:gridCol w:w="4247"/>
          </w:tblGrid>
        </w:tblGridChange>
      </w:tblGrid>
      <w:tr w:rsidR="006016DF" w14:paraId="3B79AB07" w14:textId="77777777" w:rsidTr="006016DF">
        <w:trPr>
          <w:cnfStyle w:val="100000000000" w:firstRow="1" w:lastRow="0" w:firstColumn="0" w:lastColumn="0" w:oddVBand="0" w:evenVBand="0" w:oddHBand="0" w:evenHBand="0" w:firstRowFirstColumn="0" w:firstRowLastColumn="0" w:lastRowFirstColumn="0" w:lastRowLastColumn="0"/>
          <w:ins w:id="30" w:author="oscar sanchez" w:date="2017-06-27T12:12:00Z"/>
        </w:trPr>
        <w:tc>
          <w:tcPr>
            <w:cnfStyle w:val="001000000000" w:firstRow="0" w:lastRow="0" w:firstColumn="1" w:lastColumn="0" w:oddVBand="0" w:evenVBand="0" w:oddHBand="0" w:evenHBand="0" w:firstRowFirstColumn="0" w:firstRowLastColumn="0" w:lastRowFirstColumn="0" w:lastRowLastColumn="0"/>
            <w:tcW w:w="1413" w:type="dxa"/>
            <w:tcPrChange w:id="31" w:author="oscar sanchez" w:date="2017-06-27T12:19:00Z">
              <w:tcPr>
                <w:tcW w:w="4247" w:type="dxa"/>
              </w:tcPr>
            </w:tcPrChange>
          </w:tcPr>
          <w:p w14:paraId="63053E86" w14:textId="77777777" w:rsidR="006016DF" w:rsidRDefault="006016DF" w:rsidP="006016DF">
            <w:pPr>
              <w:cnfStyle w:val="101000000000" w:firstRow="1" w:lastRow="0" w:firstColumn="1" w:lastColumn="0" w:oddVBand="0" w:evenVBand="0" w:oddHBand="0" w:evenHBand="0" w:firstRowFirstColumn="0" w:firstRowLastColumn="0" w:lastRowFirstColumn="0" w:lastRowLastColumn="0"/>
              <w:rPr>
                <w:ins w:id="32" w:author="oscar sanchez" w:date="2017-06-27T12:12:00Z"/>
                <w:lang w:eastAsia="es-ES"/>
              </w:rPr>
            </w:pPr>
          </w:p>
        </w:tc>
        <w:tc>
          <w:tcPr>
            <w:tcW w:w="7081" w:type="dxa"/>
            <w:tcPrChange w:id="33" w:author="oscar sanchez" w:date="2017-06-27T12:19:00Z">
              <w:tcPr>
                <w:tcW w:w="4247" w:type="dxa"/>
              </w:tcPr>
            </w:tcPrChange>
          </w:tcPr>
          <w:p w14:paraId="5B3C82FB" w14:textId="77777777" w:rsidR="006016DF" w:rsidRDefault="006016DF" w:rsidP="006016DF">
            <w:pPr>
              <w:cnfStyle w:val="100000000000" w:firstRow="1" w:lastRow="0" w:firstColumn="0" w:lastColumn="0" w:oddVBand="0" w:evenVBand="0" w:oddHBand="0" w:evenHBand="0" w:firstRowFirstColumn="0" w:firstRowLastColumn="0" w:lastRowFirstColumn="0" w:lastRowLastColumn="0"/>
              <w:rPr>
                <w:ins w:id="34" w:author="oscar sanchez" w:date="2017-06-27T12:12:00Z"/>
                <w:lang w:eastAsia="es-ES"/>
              </w:rPr>
            </w:pPr>
          </w:p>
        </w:tc>
      </w:tr>
      <w:tr w:rsidR="006016DF" w14:paraId="1B5A629B" w14:textId="77777777" w:rsidTr="006016DF">
        <w:tblPrEx>
          <w:tblPrExChange w:id="35" w:author="oscar sanchez" w:date="2017-06-27T12:19:00Z">
            <w:tblPrEx>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Ex>
          </w:tblPrExChange>
        </w:tblPrEx>
        <w:trPr>
          <w:cnfStyle w:val="000000100000" w:firstRow="0" w:lastRow="0" w:firstColumn="0" w:lastColumn="0" w:oddVBand="0" w:evenVBand="0" w:oddHBand="1" w:evenHBand="0" w:firstRowFirstColumn="0" w:firstRowLastColumn="0" w:lastRowFirstColumn="0" w:lastRowLastColumn="0"/>
          <w:ins w:id="36" w:author="oscar sanchez" w:date="2017-06-27T12:14:00Z"/>
        </w:trPr>
        <w:tc>
          <w:tcPr>
            <w:cnfStyle w:val="001000000000" w:firstRow="0" w:lastRow="0" w:firstColumn="1" w:lastColumn="0" w:oddVBand="0" w:evenVBand="0" w:oddHBand="0" w:evenHBand="0" w:firstRowFirstColumn="0" w:firstRowLastColumn="0" w:lastRowFirstColumn="0" w:lastRowLastColumn="0"/>
            <w:tcW w:w="1413" w:type="dxa"/>
            <w:tcPrChange w:id="37" w:author="oscar sanchez" w:date="2017-06-27T12:19:00Z">
              <w:tcPr>
                <w:tcW w:w="4247" w:type="dxa"/>
              </w:tcPr>
            </w:tcPrChange>
          </w:tcPr>
          <w:p w14:paraId="5BE4B2DD" w14:textId="195FBDCF" w:rsidR="006016DF" w:rsidRDefault="006016DF" w:rsidP="006016DF">
            <w:pPr>
              <w:cnfStyle w:val="001000100000" w:firstRow="0" w:lastRow="0" w:firstColumn="1" w:lastColumn="0" w:oddVBand="0" w:evenVBand="0" w:oddHBand="1" w:evenHBand="0" w:firstRowFirstColumn="0" w:firstRowLastColumn="0" w:lastRowFirstColumn="0" w:lastRowLastColumn="0"/>
              <w:rPr>
                <w:ins w:id="38" w:author="oscar sanchez" w:date="2017-06-27T12:14:00Z"/>
                <w:lang w:eastAsia="es-ES"/>
              </w:rPr>
            </w:pPr>
            <w:ins w:id="39" w:author="oscar sanchez" w:date="2017-06-27T12:14:00Z">
              <w:r>
                <w:rPr>
                  <w:lang w:eastAsia="es-ES"/>
                </w:rPr>
                <w:t>Tipo</w:t>
              </w:r>
            </w:ins>
          </w:p>
        </w:tc>
        <w:tc>
          <w:tcPr>
            <w:tcW w:w="7081" w:type="dxa"/>
            <w:tcPrChange w:id="40" w:author="oscar sanchez" w:date="2017-06-27T12:19:00Z">
              <w:tcPr>
                <w:tcW w:w="4247" w:type="dxa"/>
              </w:tcPr>
            </w:tcPrChange>
          </w:tcPr>
          <w:p w14:paraId="6FAEAE1C" w14:textId="40140549" w:rsidR="006016DF" w:rsidRDefault="006016DF" w:rsidP="006016DF">
            <w:pPr>
              <w:cnfStyle w:val="000000100000" w:firstRow="0" w:lastRow="0" w:firstColumn="0" w:lastColumn="0" w:oddVBand="0" w:evenVBand="0" w:oddHBand="1" w:evenHBand="0" w:firstRowFirstColumn="0" w:firstRowLastColumn="0" w:lastRowFirstColumn="0" w:lastRowLastColumn="0"/>
              <w:rPr>
                <w:ins w:id="41" w:author="oscar sanchez" w:date="2017-06-27T12:14:00Z"/>
                <w:lang w:eastAsia="es-ES"/>
              </w:rPr>
            </w:pPr>
            <w:ins w:id="42" w:author="oscar sanchez" w:date="2017-06-27T12:14:00Z">
              <w:r>
                <w:rPr>
                  <w:lang w:eastAsia="es-ES"/>
                </w:rPr>
                <w:t>Proyecto Web</w:t>
              </w:r>
            </w:ins>
          </w:p>
        </w:tc>
      </w:tr>
      <w:tr w:rsidR="006016DF" w14:paraId="39F3507F" w14:textId="77777777" w:rsidTr="006016DF">
        <w:trPr>
          <w:ins w:id="43" w:author="oscar sanchez" w:date="2017-06-27T12:12:00Z"/>
        </w:trPr>
        <w:tc>
          <w:tcPr>
            <w:cnfStyle w:val="001000000000" w:firstRow="0" w:lastRow="0" w:firstColumn="1" w:lastColumn="0" w:oddVBand="0" w:evenVBand="0" w:oddHBand="0" w:evenHBand="0" w:firstRowFirstColumn="0" w:firstRowLastColumn="0" w:lastRowFirstColumn="0" w:lastRowLastColumn="0"/>
            <w:tcW w:w="1413" w:type="dxa"/>
            <w:tcPrChange w:id="44" w:author="oscar sanchez" w:date="2017-06-27T12:19:00Z">
              <w:tcPr>
                <w:tcW w:w="4247" w:type="dxa"/>
              </w:tcPr>
            </w:tcPrChange>
          </w:tcPr>
          <w:p w14:paraId="45A30F33" w14:textId="6CA7E144" w:rsidR="006016DF" w:rsidRDefault="006016DF" w:rsidP="006016DF">
            <w:pPr>
              <w:rPr>
                <w:ins w:id="45" w:author="oscar sanchez" w:date="2017-06-27T12:12:00Z"/>
                <w:lang w:eastAsia="es-ES"/>
              </w:rPr>
            </w:pPr>
            <w:ins w:id="46" w:author="oscar sanchez" w:date="2017-06-27T12:13:00Z">
              <w:r>
                <w:rPr>
                  <w:lang w:eastAsia="es-ES"/>
                </w:rPr>
                <w:t>Año</w:t>
              </w:r>
            </w:ins>
          </w:p>
        </w:tc>
        <w:tc>
          <w:tcPr>
            <w:tcW w:w="7081" w:type="dxa"/>
            <w:tcPrChange w:id="47" w:author="oscar sanchez" w:date="2017-06-27T12:19:00Z">
              <w:tcPr>
                <w:tcW w:w="4247" w:type="dxa"/>
              </w:tcPr>
            </w:tcPrChange>
          </w:tcPr>
          <w:p w14:paraId="1B8AE156" w14:textId="22611DE9" w:rsidR="006016DF" w:rsidRDefault="006016DF" w:rsidP="006016DF">
            <w:pPr>
              <w:cnfStyle w:val="000000000000" w:firstRow="0" w:lastRow="0" w:firstColumn="0" w:lastColumn="0" w:oddVBand="0" w:evenVBand="0" w:oddHBand="0" w:evenHBand="0" w:firstRowFirstColumn="0" w:firstRowLastColumn="0" w:lastRowFirstColumn="0" w:lastRowLastColumn="0"/>
              <w:rPr>
                <w:ins w:id="48" w:author="oscar sanchez" w:date="2017-06-27T12:12:00Z"/>
                <w:lang w:eastAsia="es-ES"/>
              </w:rPr>
            </w:pPr>
            <w:ins w:id="49" w:author="oscar sanchez" w:date="2017-06-27T12:15:00Z">
              <w:r>
                <w:rPr>
                  <w:lang w:eastAsia="es-ES"/>
                </w:rPr>
                <w:t>2017</w:t>
              </w:r>
            </w:ins>
          </w:p>
        </w:tc>
      </w:tr>
      <w:tr w:rsidR="006016DF" w14:paraId="242C257A" w14:textId="77777777" w:rsidTr="006016DF">
        <w:trPr>
          <w:cnfStyle w:val="000000100000" w:firstRow="0" w:lastRow="0" w:firstColumn="0" w:lastColumn="0" w:oddVBand="0" w:evenVBand="0" w:oddHBand="1" w:evenHBand="0" w:firstRowFirstColumn="0" w:firstRowLastColumn="0" w:lastRowFirstColumn="0" w:lastRowLastColumn="0"/>
          <w:ins w:id="50" w:author="oscar sanchez" w:date="2017-06-27T12:12:00Z"/>
        </w:trPr>
        <w:tc>
          <w:tcPr>
            <w:cnfStyle w:val="001000000000" w:firstRow="0" w:lastRow="0" w:firstColumn="1" w:lastColumn="0" w:oddVBand="0" w:evenVBand="0" w:oddHBand="0" w:evenHBand="0" w:firstRowFirstColumn="0" w:firstRowLastColumn="0" w:lastRowFirstColumn="0" w:lastRowLastColumn="0"/>
            <w:tcW w:w="1413" w:type="dxa"/>
            <w:tcPrChange w:id="51" w:author="oscar sanchez" w:date="2017-06-27T12:19:00Z">
              <w:tcPr>
                <w:tcW w:w="4247" w:type="dxa"/>
              </w:tcPr>
            </w:tcPrChange>
          </w:tcPr>
          <w:p w14:paraId="4663F114" w14:textId="53F4E7EC" w:rsidR="006016DF" w:rsidRDefault="006016DF" w:rsidP="006016DF">
            <w:pPr>
              <w:cnfStyle w:val="001000100000" w:firstRow="0" w:lastRow="0" w:firstColumn="1" w:lastColumn="0" w:oddVBand="0" w:evenVBand="0" w:oddHBand="1" w:evenHBand="0" w:firstRowFirstColumn="0" w:firstRowLastColumn="0" w:lastRowFirstColumn="0" w:lastRowLastColumn="0"/>
              <w:rPr>
                <w:ins w:id="52" w:author="oscar sanchez" w:date="2017-06-27T12:12:00Z"/>
                <w:lang w:eastAsia="es-ES"/>
              </w:rPr>
            </w:pPr>
            <w:ins w:id="53" w:author="oscar sanchez" w:date="2017-06-27T12:13:00Z">
              <w:r>
                <w:rPr>
                  <w:lang w:eastAsia="es-ES"/>
                </w:rPr>
                <w:t>Autor/es</w:t>
              </w:r>
            </w:ins>
          </w:p>
        </w:tc>
        <w:tc>
          <w:tcPr>
            <w:tcW w:w="7081" w:type="dxa"/>
            <w:tcPrChange w:id="54" w:author="oscar sanchez" w:date="2017-06-27T12:19:00Z">
              <w:tcPr>
                <w:tcW w:w="4247" w:type="dxa"/>
              </w:tcPr>
            </w:tcPrChange>
          </w:tcPr>
          <w:p w14:paraId="0324570C" w14:textId="16F1806B" w:rsidR="006016DF" w:rsidRDefault="006016DF" w:rsidP="006016DF">
            <w:pPr>
              <w:cnfStyle w:val="000000100000" w:firstRow="0" w:lastRow="0" w:firstColumn="0" w:lastColumn="0" w:oddVBand="0" w:evenVBand="0" w:oddHBand="1" w:evenHBand="0" w:firstRowFirstColumn="0" w:firstRowLastColumn="0" w:lastRowFirstColumn="0" w:lastRowLastColumn="0"/>
              <w:rPr>
                <w:ins w:id="55" w:author="oscar sanchez" w:date="2017-06-27T12:12:00Z"/>
                <w:lang w:eastAsia="es-ES"/>
              </w:rPr>
            </w:pPr>
            <w:ins w:id="56" w:author="oscar sanchez" w:date="2017-06-27T12:14:00Z">
              <w:r>
                <w:rPr>
                  <w:lang w:eastAsia="es-ES"/>
                </w:rPr>
                <w:t>Colaborativo</w:t>
              </w:r>
            </w:ins>
          </w:p>
        </w:tc>
      </w:tr>
      <w:tr w:rsidR="006016DF" w14:paraId="7E29E6DE" w14:textId="77777777" w:rsidTr="006016DF">
        <w:trPr>
          <w:ins w:id="57" w:author="oscar sanchez" w:date="2017-06-27T12:12:00Z"/>
        </w:trPr>
        <w:tc>
          <w:tcPr>
            <w:cnfStyle w:val="001000000000" w:firstRow="0" w:lastRow="0" w:firstColumn="1" w:lastColumn="0" w:oddVBand="0" w:evenVBand="0" w:oddHBand="0" w:evenHBand="0" w:firstRowFirstColumn="0" w:firstRowLastColumn="0" w:lastRowFirstColumn="0" w:lastRowLastColumn="0"/>
            <w:tcW w:w="1413" w:type="dxa"/>
            <w:tcPrChange w:id="58" w:author="oscar sanchez" w:date="2017-06-27T12:19:00Z">
              <w:tcPr>
                <w:tcW w:w="4247" w:type="dxa"/>
              </w:tcPr>
            </w:tcPrChange>
          </w:tcPr>
          <w:p w14:paraId="4CA6830D" w14:textId="70DF6201" w:rsidR="006016DF" w:rsidRDefault="006016DF" w:rsidP="006016DF">
            <w:pPr>
              <w:rPr>
                <w:ins w:id="59" w:author="oscar sanchez" w:date="2017-06-27T12:12:00Z"/>
                <w:lang w:eastAsia="es-ES"/>
              </w:rPr>
            </w:pPr>
            <w:ins w:id="60" w:author="oscar sanchez" w:date="2017-06-27T12:13:00Z">
              <w:r>
                <w:rPr>
                  <w:lang w:eastAsia="es-ES"/>
                </w:rPr>
                <w:t>Link</w:t>
              </w:r>
            </w:ins>
          </w:p>
        </w:tc>
        <w:tc>
          <w:tcPr>
            <w:tcW w:w="7081" w:type="dxa"/>
            <w:tcPrChange w:id="61" w:author="oscar sanchez" w:date="2017-06-27T12:19:00Z">
              <w:tcPr>
                <w:tcW w:w="4247" w:type="dxa"/>
              </w:tcPr>
            </w:tcPrChange>
          </w:tcPr>
          <w:p w14:paraId="2AFE7060" w14:textId="0AC71260" w:rsidR="006016DF" w:rsidRDefault="006016DF">
            <w:pPr>
              <w:keepNext/>
              <w:cnfStyle w:val="000000000000" w:firstRow="0" w:lastRow="0" w:firstColumn="0" w:lastColumn="0" w:oddVBand="0" w:evenVBand="0" w:oddHBand="0" w:evenHBand="0" w:firstRowFirstColumn="0" w:firstRowLastColumn="0" w:lastRowFirstColumn="0" w:lastRowLastColumn="0"/>
              <w:rPr>
                <w:ins w:id="62" w:author="oscar sanchez" w:date="2017-06-27T12:12:00Z"/>
                <w:lang w:eastAsia="es-ES"/>
              </w:rPr>
              <w:pPrChange w:id="63" w:author="oscar sanchez" w:date="2017-06-27T12:16:00Z">
                <w:pPr>
                  <w:cnfStyle w:val="000000000000" w:firstRow="0" w:lastRow="0" w:firstColumn="0" w:lastColumn="0" w:oddVBand="0" w:evenVBand="0" w:oddHBand="0" w:evenHBand="0" w:firstRowFirstColumn="0" w:firstRowLastColumn="0" w:lastRowFirstColumn="0" w:lastRowLastColumn="0"/>
                </w:pPr>
              </w:pPrChange>
            </w:pPr>
            <w:ins w:id="64" w:author="oscar sanchez" w:date="2017-06-27T12:14:00Z">
              <w:r w:rsidRPr="006016DF">
                <w:rPr>
                  <w:lang w:eastAsia="es-ES"/>
                </w:rPr>
                <w:t>http://devmaster.net/</w:t>
              </w:r>
            </w:ins>
          </w:p>
        </w:tc>
      </w:tr>
    </w:tbl>
    <w:p w14:paraId="26AC1711" w14:textId="1E4F656D" w:rsidR="006016DF" w:rsidRPr="004B5FFB" w:rsidRDefault="006016DF">
      <w:pPr>
        <w:pStyle w:val="Descripcin"/>
        <w:rPr>
          <w:ins w:id="65" w:author="oscar sanchez" w:date="2017-06-27T12:11:00Z"/>
          <w:lang w:eastAsia="es-ES"/>
        </w:rPr>
        <w:pPrChange w:id="66" w:author="oscar sanchez" w:date="2017-06-27T12:16:00Z">
          <w:pPr>
            <w:pStyle w:val="Ttulo2"/>
            <w:numPr>
              <w:ilvl w:val="1"/>
              <w:numId w:val="2"/>
            </w:numPr>
            <w:ind w:left="1080" w:hanging="720"/>
          </w:pPr>
        </w:pPrChange>
      </w:pPr>
      <w:ins w:id="67" w:author="oscar sanchez" w:date="2017-06-27T12:16:00Z">
        <w:r>
          <w:t xml:space="preserve">Tabla </w:t>
        </w:r>
      </w:ins>
      <w:ins w:id="68" w:author="oscar sanchez" w:date="2017-06-29T16:37:00Z">
        <w:r w:rsidR="009A5F5D">
          <w:fldChar w:fldCharType="begin"/>
        </w:r>
        <w:r w:rsidR="009A5F5D">
          <w:instrText xml:space="preserve"> SEQ Tabla \* ARABIC </w:instrText>
        </w:r>
      </w:ins>
      <w:r w:rsidR="009A5F5D">
        <w:fldChar w:fldCharType="separate"/>
      </w:r>
      <w:ins w:id="69" w:author="oscar sanchez" w:date="2017-07-22T11:04:00Z">
        <w:r w:rsidR="00E375D3">
          <w:rPr>
            <w:noProof/>
          </w:rPr>
          <w:t>1</w:t>
        </w:r>
      </w:ins>
      <w:ins w:id="70" w:author="oscar sanchez" w:date="2017-06-29T16:37:00Z">
        <w:r w:rsidR="009A5F5D">
          <w:fldChar w:fldCharType="end"/>
        </w:r>
      </w:ins>
      <w:ins w:id="71" w:author="oscar sanchez" w:date="2017-06-27T12:16:00Z">
        <w:r>
          <w:t>: Dev Master</w:t>
        </w:r>
      </w:ins>
    </w:p>
    <w:p w14:paraId="1E8C33B9" w14:textId="7FD82CA1" w:rsidR="006016DF" w:rsidRDefault="006016DF">
      <w:pPr>
        <w:pStyle w:val="Ttulo3"/>
        <w:numPr>
          <w:ilvl w:val="2"/>
          <w:numId w:val="2"/>
        </w:numPr>
        <w:rPr>
          <w:ins w:id="72" w:author="oscar sanchez" w:date="2017-06-27T12:16:00Z"/>
          <w:lang w:eastAsia="es-ES"/>
        </w:rPr>
        <w:pPrChange w:id="73" w:author="oscar sanchez" w:date="2017-06-27T12:16:00Z">
          <w:pPr>
            <w:pStyle w:val="Ttulo2"/>
            <w:numPr>
              <w:ilvl w:val="1"/>
              <w:numId w:val="2"/>
            </w:numPr>
            <w:ind w:left="1080" w:hanging="720"/>
          </w:pPr>
        </w:pPrChange>
      </w:pPr>
      <w:ins w:id="74" w:author="oscar sanchez" w:date="2017-06-27T12:16:00Z">
        <w:r w:rsidRPr="006016DF">
          <w:rPr>
            <w:lang w:eastAsia="es-ES"/>
          </w:rPr>
          <w:t>Comparison and evaluation of 3D mobile game engines</w:t>
        </w:r>
        <w:r>
          <w:rPr>
            <w:lang w:eastAsia="es-ES"/>
          </w:rPr>
          <w:t>.</w:t>
        </w:r>
      </w:ins>
    </w:p>
    <w:p w14:paraId="2E41933B" w14:textId="77777777" w:rsidR="006016DF" w:rsidRDefault="006016DF" w:rsidP="006016DF">
      <w:pPr>
        <w:rPr>
          <w:ins w:id="75" w:author="oscar sanchez" w:date="2017-06-27T12:17:00Z"/>
          <w:lang w:eastAsia="es-ES"/>
        </w:rPr>
      </w:pPr>
      <w:ins w:id="76" w:author="oscar sanchez" w:date="2017-06-27T12:17:00Z">
        <w:r>
          <w:rPr>
            <w:lang w:eastAsia="es-ES"/>
          </w:rPr>
          <w:t xml:space="preserve">Se trata de una tesis realizada por Akekarat Pattrasitidecha para la universidad de Gotemburgo y que trata de encontrar el mejor programa para desarrollar videojuegos en tres dimensiones para dispositivos móviles. </w:t>
        </w:r>
      </w:ins>
    </w:p>
    <w:p w14:paraId="23351101" w14:textId="05AFEB69" w:rsidR="006016DF" w:rsidRDefault="006016DF">
      <w:pPr>
        <w:rPr>
          <w:ins w:id="77" w:author="oscar sanchez" w:date="2017-06-27T12:17:00Z"/>
          <w:lang w:eastAsia="es-ES"/>
        </w:rPr>
        <w:pPrChange w:id="78" w:author="oscar sanchez" w:date="2017-06-27T12:16:00Z">
          <w:pPr>
            <w:pStyle w:val="Ttulo2"/>
            <w:numPr>
              <w:ilvl w:val="1"/>
              <w:numId w:val="2"/>
            </w:numPr>
            <w:ind w:left="1080" w:hanging="720"/>
          </w:pPr>
        </w:pPrChange>
      </w:pPr>
      <w:ins w:id="79" w:author="oscar sanchez" w:date="2017-06-27T12:17:00Z">
        <w:r>
          <w:rPr>
            <w:lang w:eastAsia="es-ES"/>
          </w:rPr>
          <w:t>Al buscar y comprar entre motores 3D centra la mayoría del trabajo en los aspectos técnicos de los motores de juego como las físicas 3D, los efectos de partículas o el video en 3D dejando los aspectos como la usabilidad y la facilidad de uso en un segundo plano al contrario que en el este proyecto.</w:t>
        </w:r>
      </w:ins>
      <w:ins w:id="80" w:author="oscar sanchez" w:date="2017-06-27T12:18:00Z">
        <w:r>
          <w:rPr>
            <w:lang w:eastAsia="es-ES"/>
          </w:rPr>
          <w:t xml:space="preserve"> </w:t>
        </w:r>
      </w:ins>
      <w:ins w:id="81" w:author="oscar sanchez" w:date="2017-06-27T12:17:00Z">
        <w:r>
          <w:rPr>
            <w:lang w:eastAsia="es-ES"/>
          </w:rPr>
          <w:t>Además se limita únicamente a motores de juego para dispositivos móviles y no abarca todos aquellos para escritorio y consolas como si se valora en este estudio.</w:t>
        </w:r>
      </w:ins>
    </w:p>
    <w:tbl>
      <w:tblPr>
        <w:tblStyle w:val="Tabladecuadrcula5oscura-nfasis2"/>
        <w:tblW w:w="0" w:type="auto"/>
        <w:tblLook w:val="04A0" w:firstRow="1" w:lastRow="0" w:firstColumn="1" w:lastColumn="0" w:noHBand="0" w:noVBand="1"/>
        <w:tblPrChange w:id="82" w:author="oscar sanchez" w:date="2017-06-27T12:19:00Z">
          <w:tblPr>
            <w:tblStyle w:val="Tabladecuadrcula5oscura-nfasis2"/>
            <w:tblW w:w="0" w:type="auto"/>
            <w:tblLook w:val="04A0" w:firstRow="1" w:lastRow="0" w:firstColumn="1" w:lastColumn="0" w:noHBand="0" w:noVBand="1"/>
          </w:tblPr>
        </w:tblPrChange>
      </w:tblPr>
      <w:tblGrid>
        <w:gridCol w:w="1451"/>
        <w:gridCol w:w="7043"/>
        <w:tblGridChange w:id="83">
          <w:tblGrid>
            <w:gridCol w:w="1451"/>
            <w:gridCol w:w="7043"/>
          </w:tblGrid>
        </w:tblGridChange>
      </w:tblGrid>
      <w:tr w:rsidR="006016DF" w14:paraId="707C78D5" w14:textId="77777777" w:rsidTr="006016DF">
        <w:trPr>
          <w:cnfStyle w:val="100000000000" w:firstRow="1" w:lastRow="0" w:firstColumn="0" w:lastColumn="0" w:oddVBand="0" w:evenVBand="0" w:oddHBand="0" w:evenHBand="0" w:firstRowFirstColumn="0" w:firstRowLastColumn="0" w:lastRowFirstColumn="0" w:lastRowLastColumn="0"/>
          <w:ins w:id="84" w:author="oscar sanchez" w:date="2017-06-27T12:17:00Z"/>
        </w:trPr>
        <w:tc>
          <w:tcPr>
            <w:cnfStyle w:val="001000000000" w:firstRow="0" w:lastRow="0" w:firstColumn="1" w:lastColumn="0" w:oddVBand="0" w:evenVBand="0" w:oddHBand="0" w:evenHBand="0" w:firstRowFirstColumn="0" w:firstRowLastColumn="0" w:lastRowFirstColumn="0" w:lastRowLastColumn="0"/>
            <w:tcW w:w="3256" w:type="dxa"/>
            <w:tcPrChange w:id="85" w:author="oscar sanchez" w:date="2017-06-27T12:19:00Z">
              <w:tcPr>
                <w:tcW w:w="4247" w:type="dxa"/>
              </w:tcPr>
            </w:tcPrChange>
          </w:tcPr>
          <w:p w14:paraId="3199B254" w14:textId="77777777" w:rsidR="006016DF" w:rsidRDefault="006016DF" w:rsidP="006016DF">
            <w:pPr>
              <w:cnfStyle w:val="101000000000" w:firstRow="1" w:lastRow="0" w:firstColumn="1" w:lastColumn="0" w:oddVBand="0" w:evenVBand="0" w:oddHBand="0" w:evenHBand="0" w:firstRowFirstColumn="0" w:firstRowLastColumn="0" w:lastRowFirstColumn="0" w:lastRowLastColumn="0"/>
              <w:rPr>
                <w:ins w:id="86" w:author="oscar sanchez" w:date="2017-06-27T12:17:00Z"/>
                <w:lang w:eastAsia="es-ES"/>
              </w:rPr>
            </w:pPr>
          </w:p>
        </w:tc>
        <w:tc>
          <w:tcPr>
            <w:tcW w:w="5238" w:type="dxa"/>
            <w:tcPrChange w:id="87" w:author="oscar sanchez" w:date="2017-06-27T12:19:00Z">
              <w:tcPr>
                <w:tcW w:w="4247" w:type="dxa"/>
              </w:tcPr>
            </w:tcPrChange>
          </w:tcPr>
          <w:p w14:paraId="705B0FDD" w14:textId="77777777" w:rsidR="006016DF" w:rsidRDefault="006016DF" w:rsidP="006016DF">
            <w:pPr>
              <w:cnfStyle w:val="100000000000" w:firstRow="1" w:lastRow="0" w:firstColumn="0" w:lastColumn="0" w:oddVBand="0" w:evenVBand="0" w:oddHBand="0" w:evenHBand="0" w:firstRowFirstColumn="0" w:firstRowLastColumn="0" w:lastRowFirstColumn="0" w:lastRowLastColumn="0"/>
              <w:rPr>
                <w:ins w:id="88" w:author="oscar sanchez" w:date="2017-06-27T12:17:00Z"/>
                <w:lang w:eastAsia="es-ES"/>
              </w:rPr>
            </w:pPr>
          </w:p>
        </w:tc>
      </w:tr>
      <w:tr w:rsidR="006016DF" w14:paraId="3FC95C0F" w14:textId="77777777" w:rsidTr="006016DF">
        <w:trPr>
          <w:cnfStyle w:val="000000100000" w:firstRow="0" w:lastRow="0" w:firstColumn="0" w:lastColumn="0" w:oddVBand="0" w:evenVBand="0" w:oddHBand="1" w:evenHBand="0" w:firstRowFirstColumn="0" w:firstRowLastColumn="0" w:lastRowFirstColumn="0" w:lastRowLastColumn="0"/>
          <w:ins w:id="89" w:author="oscar sanchez" w:date="2017-06-27T12:17:00Z"/>
        </w:trPr>
        <w:tc>
          <w:tcPr>
            <w:cnfStyle w:val="001000000000" w:firstRow="0" w:lastRow="0" w:firstColumn="1" w:lastColumn="0" w:oddVBand="0" w:evenVBand="0" w:oddHBand="0" w:evenHBand="0" w:firstRowFirstColumn="0" w:firstRowLastColumn="0" w:lastRowFirstColumn="0" w:lastRowLastColumn="0"/>
            <w:tcW w:w="3256" w:type="dxa"/>
            <w:tcPrChange w:id="90" w:author="oscar sanchez" w:date="2017-06-27T12:19:00Z">
              <w:tcPr>
                <w:tcW w:w="4247" w:type="dxa"/>
              </w:tcPr>
            </w:tcPrChange>
          </w:tcPr>
          <w:p w14:paraId="723484C7" w14:textId="77777777" w:rsidR="006016DF" w:rsidRDefault="006016DF" w:rsidP="006016DF">
            <w:pPr>
              <w:cnfStyle w:val="001000100000" w:firstRow="0" w:lastRow="0" w:firstColumn="1" w:lastColumn="0" w:oddVBand="0" w:evenVBand="0" w:oddHBand="1" w:evenHBand="0" w:firstRowFirstColumn="0" w:firstRowLastColumn="0" w:lastRowFirstColumn="0" w:lastRowLastColumn="0"/>
              <w:rPr>
                <w:ins w:id="91" w:author="oscar sanchez" w:date="2017-06-27T12:17:00Z"/>
                <w:lang w:eastAsia="es-ES"/>
              </w:rPr>
            </w:pPr>
            <w:ins w:id="92" w:author="oscar sanchez" w:date="2017-06-27T12:17:00Z">
              <w:r>
                <w:rPr>
                  <w:lang w:eastAsia="es-ES"/>
                </w:rPr>
                <w:t>Tipo</w:t>
              </w:r>
            </w:ins>
          </w:p>
        </w:tc>
        <w:tc>
          <w:tcPr>
            <w:tcW w:w="5238" w:type="dxa"/>
            <w:tcPrChange w:id="93" w:author="oscar sanchez" w:date="2017-06-27T12:19:00Z">
              <w:tcPr>
                <w:tcW w:w="4247" w:type="dxa"/>
              </w:tcPr>
            </w:tcPrChange>
          </w:tcPr>
          <w:p w14:paraId="63D6BACE" w14:textId="46F84CBD" w:rsidR="006016DF" w:rsidRDefault="006016DF" w:rsidP="006016DF">
            <w:pPr>
              <w:cnfStyle w:val="000000100000" w:firstRow="0" w:lastRow="0" w:firstColumn="0" w:lastColumn="0" w:oddVBand="0" w:evenVBand="0" w:oddHBand="1" w:evenHBand="0" w:firstRowFirstColumn="0" w:firstRowLastColumn="0" w:lastRowFirstColumn="0" w:lastRowLastColumn="0"/>
              <w:rPr>
                <w:ins w:id="94" w:author="oscar sanchez" w:date="2017-06-27T12:17:00Z"/>
                <w:lang w:eastAsia="es-ES"/>
              </w:rPr>
            </w:pPr>
            <w:ins w:id="95" w:author="oscar sanchez" w:date="2017-06-27T12:17:00Z">
              <w:r>
                <w:rPr>
                  <w:lang w:eastAsia="es-ES"/>
                </w:rPr>
                <w:t>Tesis</w:t>
              </w:r>
            </w:ins>
          </w:p>
        </w:tc>
      </w:tr>
      <w:tr w:rsidR="006016DF" w14:paraId="7D328804" w14:textId="77777777" w:rsidTr="006016DF">
        <w:trPr>
          <w:ins w:id="96" w:author="oscar sanchez" w:date="2017-06-27T12:17:00Z"/>
        </w:trPr>
        <w:tc>
          <w:tcPr>
            <w:cnfStyle w:val="001000000000" w:firstRow="0" w:lastRow="0" w:firstColumn="1" w:lastColumn="0" w:oddVBand="0" w:evenVBand="0" w:oddHBand="0" w:evenHBand="0" w:firstRowFirstColumn="0" w:firstRowLastColumn="0" w:lastRowFirstColumn="0" w:lastRowLastColumn="0"/>
            <w:tcW w:w="3256" w:type="dxa"/>
            <w:tcPrChange w:id="97" w:author="oscar sanchez" w:date="2017-06-27T12:19:00Z">
              <w:tcPr>
                <w:tcW w:w="4247" w:type="dxa"/>
              </w:tcPr>
            </w:tcPrChange>
          </w:tcPr>
          <w:p w14:paraId="2ADD8284" w14:textId="77777777" w:rsidR="006016DF" w:rsidRDefault="006016DF" w:rsidP="006016DF">
            <w:pPr>
              <w:rPr>
                <w:ins w:id="98" w:author="oscar sanchez" w:date="2017-06-27T12:17:00Z"/>
                <w:lang w:eastAsia="es-ES"/>
              </w:rPr>
            </w:pPr>
            <w:ins w:id="99" w:author="oscar sanchez" w:date="2017-06-27T12:17:00Z">
              <w:r>
                <w:rPr>
                  <w:lang w:eastAsia="es-ES"/>
                </w:rPr>
                <w:t>Año</w:t>
              </w:r>
            </w:ins>
          </w:p>
        </w:tc>
        <w:tc>
          <w:tcPr>
            <w:tcW w:w="5238" w:type="dxa"/>
            <w:tcPrChange w:id="100" w:author="oscar sanchez" w:date="2017-06-27T12:19:00Z">
              <w:tcPr>
                <w:tcW w:w="4247" w:type="dxa"/>
              </w:tcPr>
            </w:tcPrChange>
          </w:tcPr>
          <w:p w14:paraId="0EE4DE58" w14:textId="46142962" w:rsidR="006016DF" w:rsidRDefault="006016DF" w:rsidP="006016DF">
            <w:pPr>
              <w:cnfStyle w:val="000000000000" w:firstRow="0" w:lastRow="0" w:firstColumn="0" w:lastColumn="0" w:oddVBand="0" w:evenVBand="0" w:oddHBand="0" w:evenHBand="0" w:firstRowFirstColumn="0" w:firstRowLastColumn="0" w:lastRowFirstColumn="0" w:lastRowLastColumn="0"/>
              <w:rPr>
                <w:ins w:id="101" w:author="oscar sanchez" w:date="2017-06-27T12:17:00Z"/>
                <w:lang w:eastAsia="es-ES"/>
              </w:rPr>
            </w:pPr>
            <w:ins w:id="102" w:author="oscar sanchez" w:date="2017-06-27T12:17:00Z">
              <w:r>
                <w:rPr>
                  <w:lang w:eastAsia="es-ES"/>
                </w:rPr>
                <w:t>2014</w:t>
              </w:r>
            </w:ins>
          </w:p>
        </w:tc>
      </w:tr>
      <w:tr w:rsidR="006016DF" w14:paraId="25D9E6D9" w14:textId="77777777" w:rsidTr="006016DF">
        <w:trPr>
          <w:cnfStyle w:val="000000100000" w:firstRow="0" w:lastRow="0" w:firstColumn="0" w:lastColumn="0" w:oddVBand="0" w:evenVBand="0" w:oddHBand="1" w:evenHBand="0" w:firstRowFirstColumn="0" w:firstRowLastColumn="0" w:lastRowFirstColumn="0" w:lastRowLastColumn="0"/>
          <w:ins w:id="103" w:author="oscar sanchez" w:date="2017-06-27T12:17:00Z"/>
        </w:trPr>
        <w:tc>
          <w:tcPr>
            <w:cnfStyle w:val="001000000000" w:firstRow="0" w:lastRow="0" w:firstColumn="1" w:lastColumn="0" w:oddVBand="0" w:evenVBand="0" w:oddHBand="0" w:evenHBand="0" w:firstRowFirstColumn="0" w:firstRowLastColumn="0" w:lastRowFirstColumn="0" w:lastRowLastColumn="0"/>
            <w:tcW w:w="3256" w:type="dxa"/>
            <w:tcPrChange w:id="104" w:author="oscar sanchez" w:date="2017-06-27T12:19:00Z">
              <w:tcPr>
                <w:tcW w:w="4247" w:type="dxa"/>
              </w:tcPr>
            </w:tcPrChange>
          </w:tcPr>
          <w:p w14:paraId="16990E8C" w14:textId="77777777" w:rsidR="006016DF" w:rsidRDefault="006016DF" w:rsidP="006016DF">
            <w:pPr>
              <w:cnfStyle w:val="001000100000" w:firstRow="0" w:lastRow="0" w:firstColumn="1" w:lastColumn="0" w:oddVBand="0" w:evenVBand="0" w:oddHBand="1" w:evenHBand="0" w:firstRowFirstColumn="0" w:firstRowLastColumn="0" w:lastRowFirstColumn="0" w:lastRowLastColumn="0"/>
              <w:rPr>
                <w:ins w:id="105" w:author="oscar sanchez" w:date="2017-06-27T12:17:00Z"/>
                <w:lang w:eastAsia="es-ES"/>
              </w:rPr>
            </w:pPr>
            <w:ins w:id="106" w:author="oscar sanchez" w:date="2017-06-27T12:17:00Z">
              <w:r>
                <w:rPr>
                  <w:lang w:eastAsia="es-ES"/>
                </w:rPr>
                <w:lastRenderedPageBreak/>
                <w:t>Autor/es</w:t>
              </w:r>
            </w:ins>
          </w:p>
        </w:tc>
        <w:tc>
          <w:tcPr>
            <w:tcW w:w="5238" w:type="dxa"/>
            <w:tcPrChange w:id="107" w:author="oscar sanchez" w:date="2017-06-27T12:19:00Z">
              <w:tcPr>
                <w:tcW w:w="4247" w:type="dxa"/>
              </w:tcPr>
            </w:tcPrChange>
          </w:tcPr>
          <w:p w14:paraId="08CFC58A" w14:textId="2AD74CC4" w:rsidR="006016DF" w:rsidRDefault="006016DF" w:rsidP="006016DF">
            <w:pPr>
              <w:cnfStyle w:val="000000100000" w:firstRow="0" w:lastRow="0" w:firstColumn="0" w:lastColumn="0" w:oddVBand="0" w:evenVBand="0" w:oddHBand="1" w:evenHBand="0" w:firstRowFirstColumn="0" w:firstRowLastColumn="0" w:lastRowFirstColumn="0" w:lastRowLastColumn="0"/>
              <w:rPr>
                <w:ins w:id="108" w:author="oscar sanchez" w:date="2017-06-27T12:17:00Z"/>
                <w:lang w:eastAsia="es-ES"/>
              </w:rPr>
            </w:pPr>
            <w:ins w:id="109" w:author="oscar sanchez" w:date="2017-06-27T12:18:00Z">
              <w:r>
                <w:t>Akekarat Pattrasitidecha</w:t>
              </w:r>
            </w:ins>
          </w:p>
        </w:tc>
      </w:tr>
      <w:tr w:rsidR="006016DF" w14:paraId="19BFA8D1" w14:textId="77777777" w:rsidTr="006016DF">
        <w:trPr>
          <w:ins w:id="110" w:author="oscar sanchez" w:date="2017-06-27T12:17:00Z"/>
        </w:trPr>
        <w:tc>
          <w:tcPr>
            <w:cnfStyle w:val="001000000000" w:firstRow="0" w:lastRow="0" w:firstColumn="1" w:lastColumn="0" w:oddVBand="0" w:evenVBand="0" w:oddHBand="0" w:evenHBand="0" w:firstRowFirstColumn="0" w:firstRowLastColumn="0" w:lastRowFirstColumn="0" w:lastRowLastColumn="0"/>
            <w:tcW w:w="3256" w:type="dxa"/>
            <w:tcPrChange w:id="111" w:author="oscar sanchez" w:date="2017-06-27T12:19:00Z">
              <w:tcPr>
                <w:tcW w:w="4247" w:type="dxa"/>
              </w:tcPr>
            </w:tcPrChange>
          </w:tcPr>
          <w:p w14:paraId="3379D0A6" w14:textId="77777777" w:rsidR="006016DF" w:rsidRDefault="006016DF" w:rsidP="006016DF">
            <w:pPr>
              <w:rPr>
                <w:ins w:id="112" w:author="oscar sanchez" w:date="2017-06-27T12:17:00Z"/>
                <w:lang w:eastAsia="es-ES"/>
              </w:rPr>
            </w:pPr>
            <w:ins w:id="113" w:author="oscar sanchez" w:date="2017-06-27T12:17:00Z">
              <w:r>
                <w:rPr>
                  <w:lang w:eastAsia="es-ES"/>
                </w:rPr>
                <w:t>Link</w:t>
              </w:r>
            </w:ins>
          </w:p>
        </w:tc>
        <w:tc>
          <w:tcPr>
            <w:tcW w:w="5238" w:type="dxa"/>
            <w:tcPrChange w:id="114" w:author="oscar sanchez" w:date="2017-06-27T12:19:00Z">
              <w:tcPr>
                <w:tcW w:w="4247" w:type="dxa"/>
              </w:tcPr>
            </w:tcPrChange>
          </w:tcPr>
          <w:p w14:paraId="63464486" w14:textId="5E49BB33" w:rsidR="006016DF" w:rsidRDefault="006016DF">
            <w:pPr>
              <w:keepNext/>
              <w:cnfStyle w:val="000000000000" w:firstRow="0" w:lastRow="0" w:firstColumn="0" w:lastColumn="0" w:oddVBand="0" w:evenVBand="0" w:oddHBand="0" w:evenHBand="0" w:firstRowFirstColumn="0" w:firstRowLastColumn="0" w:lastRowFirstColumn="0" w:lastRowLastColumn="0"/>
              <w:rPr>
                <w:ins w:id="115" w:author="oscar sanchez" w:date="2017-06-27T12:17:00Z"/>
                <w:lang w:eastAsia="es-ES"/>
              </w:rPr>
            </w:pPr>
            <w:ins w:id="116" w:author="oscar sanchez" w:date="2017-06-27T12:18:00Z">
              <w:r w:rsidRPr="006016DF">
                <w:rPr>
                  <w:lang w:eastAsia="es-ES"/>
                </w:rPr>
                <w:t>http://publications.lib.chalmers.se/records/fulltext/193979/193979.pdf</w:t>
              </w:r>
            </w:ins>
          </w:p>
        </w:tc>
      </w:tr>
    </w:tbl>
    <w:commentRangeEnd w:id="15"/>
    <w:p w14:paraId="52F2AC1E" w14:textId="0637097F" w:rsidR="00E4414E" w:rsidRDefault="00E4414E">
      <w:pPr>
        <w:pStyle w:val="Descripcin"/>
        <w:rPr>
          <w:ins w:id="117" w:author="oscar sanchez" w:date="2017-06-27T12:25:00Z"/>
        </w:rPr>
      </w:pPr>
      <w:ins w:id="118" w:author="oscar sanchez" w:date="2017-06-27T12:25:00Z">
        <w:r>
          <w:t xml:space="preserve">Tabla </w:t>
        </w:r>
      </w:ins>
      <w:ins w:id="119" w:author="oscar sanchez" w:date="2017-06-29T16:37:00Z">
        <w:r w:rsidR="009A5F5D">
          <w:fldChar w:fldCharType="begin"/>
        </w:r>
        <w:r w:rsidR="009A5F5D">
          <w:instrText xml:space="preserve"> SEQ Tabla \* ARABIC </w:instrText>
        </w:r>
      </w:ins>
      <w:r w:rsidR="009A5F5D">
        <w:fldChar w:fldCharType="separate"/>
      </w:r>
      <w:ins w:id="120" w:author="oscar sanchez" w:date="2017-07-22T11:04:00Z">
        <w:r w:rsidR="00E375D3">
          <w:rPr>
            <w:noProof/>
          </w:rPr>
          <w:t>2</w:t>
        </w:r>
      </w:ins>
      <w:ins w:id="121" w:author="oscar sanchez" w:date="2017-06-29T16:37:00Z">
        <w:r w:rsidR="009A5F5D">
          <w:fldChar w:fldCharType="end"/>
        </w:r>
      </w:ins>
      <w:ins w:id="122" w:author="oscar sanchez" w:date="2017-06-27T12:25:00Z">
        <w:r>
          <w:t xml:space="preserve">: </w:t>
        </w:r>
        <w:r w:rsidRPr="006016DF">
          <w:rPr>
            <w:lang w:eastAsia="es-ES"/>
          </w:rPr>
          <w:t>Comparison and evaluation of 3D mobile game engines</w:t>
        </w:r>
      </w:ins>
    </w:p>
    <w:p w14:paraId="39AE7D14" w14:textId="55FF5C65" w:rsidR="006016DF" w:rsidRDefault="00E4414E">
      <w:pPr>
        <w:rPr>
          <w:ins w:id="123" w:author="oscar sanchez" w:date="2017-06-27T12:19:00Z"/>
          <w:lang w:eastAsia="es-ES"/>
        </w:rPr>
        <w:pPrChange w:id="124" w:author="oscar sanchez" w:date="2017-06-27T12:16:00Z">
          <w:pPr>
            <w:pStyle w:val="Ttulo2"/>
            <w:numPr>
              <w:ilvl w:val="1"/>
              <w:numId w:val="2"/>
            </w:numPr>
            <w:ind w:left="1080" w:hanging="720"/>
          </w:pPr>
        </w:pPrChange>
      </w:pPr>
      <w:ins w:id="125" w:author="oscar sanchez" w:date="2017-06-27T12:24:00Z">
        <w:r>
          <w:rPr>
            <w:rStyle w:val="Refdecomentario"/>
          </w:rPr>
          <w:commentReference w:id="15"/>
        </w:r>
        <w:commentRangeEnd w:id="16"/>
        <w:r>
          <w:rPr>
            <w:rStyle w:val="Refdecomentario"/>
          </w:rPr>
          <w:commentReference w:id="16"/>
        </w:r>
      </w:ins>
    </w:p>
    <w:p w14:paraId="255388E2" w14:textId="129C9806" w:rsidR="006016DF" w:rsidRDefault="006016DF">
      <w:pPr>
        <w:pStyle w:val="Ttulo3"/>
        <w:numPr>
          <w:ilvl w:val="2"/>
          <w:numId w:val="2"/>
        </w:numPr>
        <w:rPr>
          <w:ins w:id="126" w:author="oscar sanchez" w:date="2017-06-27T12:20:00Z"/>
          <w:lang w:eastAsia="es-ES"/>
        </w:rPr>
        <w:pPrChange w:id="127" w:author="oscar sanchez" w:date="2017-06-27T12:20:00Z">
          <w:pPr>
            <w:pStyle w:val="Ttulo2"/>
            <w:numPr>
              <w:ilvl w:val="1"/>
              <w:numId w:val="2"/>
            </w:numPr>
            <w:ind w:left="1080" w:hanging="720"/>
          </w:pPr>
        </w:pPrChange>
      </w:pPr>
      <w:ins w:id="128" w:author="oscar sanchez" w:date="2017-06-27T12:20:00Z">
        <w:r>
          <w:rPr>
            <w:lang w:eastAsia="es-ES"/>
          </w:rPr>
          <w:t>Comparación de motore</w:t>
        </w:r>
        <w:r w:rsidR="00E4414E">
          <w:rPr>
            <w:lang w:eastAsia="es-ES"/>
          </w:rPr>
          <w:t>s de videojuegos para la creaci</w:t>
        </w:r>
      </w:ins>
      <w:ins w:id="129" w:author="oscar sanchez" w:date="2017-06-27T12:21:00Z">
        <w:r w:rsidR="00E4414E">
          <w:rPr>
            <w:lang w:eastAsia="es-ES"/>
          </w:rPr>
          <w:t>ó</w:t>
        </w:r>
      </w:ins>
      <w:ins w:id="130" w:author="oscar sanchez" w:date="2017-06-27T12:20:00Z">
        <w:r>
          <w:rPr>
            <w:lang w:eastAsia="es-ES"/>
          </w:rPr>
          <w:t>n de juegos serios.</w:t>
        </w:r>
      </w:ins>
    </w:p>
    <w:p w14:paraId="35E33246" w14:textId="77777777" w:rsidR="006016DF" w:rsidRDefault="006016DF">
      <w:pPr>
        <w:rPr>
          <w:ins w:id="131" w:author="oscar sanchez" w:date="2017-06-27T12:20:00Z"/>
          <w:lang w:eastAsia="es-ES"/>
        </w:rPr>
        <w:pPrChange w:id="132" w:author="oscar sanchez" w:date="2017-06-27T12:20:00Z">
          <w:pPr>
            <w:pStyle w:val="Ttulo3"/>
            <w:ind w:left="360"/>
          </w:pPr>
        </w:pPrChange>
      </w:pPr>
      <w:ins w:id="133" w:author="oscar sanchez" w:date="2017-06-27T12:20:00Z">
        <w:r>
          <w:rPr>
            <w:lang w:eastAsia="es-ES"/>
          </w:rPr>
          <w:t xml:space="preserve">Proyecto de fin de grado presentado por dos estudiantes de la Universidad Tecnológica de Pereria (Colombia), que trata de buscar y definir unos criterios tanto teóricos como tecnológicos que tiene que tener un de videojuego para poder desarrollar un videojuego profesional. </w:t>
        </w:r>
      </w:ins>
    </w:p>
    <w:p w14:paraId="680C7A86" w14:textId="77777777" w:rsidR="006016DF" w:rsidRDefault="006016DF">
      <w:pPr>
        <w:rPr>
          <w:ins w:id="134" w:author="oscar sanchez" w:date="2017-06-27T12:20:00Z"/>
          <w:lang w:eastAsia="es-ES"/>
        </w:rPr>
        <w:pPrChange w:id="135" w:author="oscar sanchez" w:date="2017-06-27T12:20:00Z">
          <w:pPr>
            <w:pStyle w:val="Ttulo3"/>
            <w:ind w:left="360"/>
          </w:pPr>
        </w:pPrChange>
      </w:pPr>
      <w:ins w:id="136" w:author="oscar sanchez" w:date="2017-06-27T12:20:00Z">
        <w:r>
          <w:rPr>
            <w:lang w:eastAsia="es-ES"/>
          </w:rPr>
          <w:t>También tiene un apartado dedicado a pequeño análisis y comparación de motores de juego aunque el objeto de estudio solo son tres motores: JMonkey, Unreal Engine y Unity 5.</w:t>
        </w:r>
      </w:ins>
    </w:p>
    <w:p w14:paraId="73433680" w14:textId="12D6A649" w:rsidR="006016DF" w:rsidRDefault="006016DF">
      <w:pPr>
        <w:rPr>
          <w:ins w:id="137" w:author="oscar sanchez" w:date="2017-06-27T12:21:00Z"/>
          <w:lang w:eastAsia="es-ES"/>
        </w:rPr>
        <w:pPrChange w:id="138" w:author="oscar sanchez" w:date="2017-06-27T12:20:00Z">
          <w:pPr>
            <w:pStyle w:val="Ttulo2"/>
            <w:numPr>
              <w:ilvl w:val="1"/>
              <w:numId w:val="2"/>
            </w:numPr>
            <w:ind w:left="1080" w:hanging="720"/>
          </w:pPr>
        </w:pPrChange>
      </w:pPr>
      <w:ins w:id="139" w:author="oscar sanchez" w:date="2017-06-27T12:20:00Z">
        <w:r>
          <w:rPr>
            <w:lang w:eastAsia="es-ES"/>
          </w:rPr>
          <w:t xml:space="preserve">Por limitarse a solo el estudio de tres motores y estar centrado en definir los requisitos de un motor para crear un videojuego profesional, cuando en el caso del presente proyecto se desea abarcar proyectos de todo tipo, se diferencia bastante del este estudio. </w:t>
        </w:r>
        <w:r w:rsidRPr="004B5FFB">
          <w:rPr>
            <w:lang w:eastAsia="es-ES"/>
          </w:rPr>
          <w:t xml:space="preserve"> </w:t>
        </w:r>
      </w:ins>
    </w:p>
    <w:tbl>
      <w:tblPr>
        <w:tblStyle w:val="Tabladecuadrcula5oscura-nfasis2"/>
        <w:tblW w:w="0" w:type="auto"/>
        <w:tblLayout w:type="fixed"/>
        <w:tblLook w:val="04A0" w:firstRow="1" w:lastRow="0" w:firstColumn="1" w:lastColumn="0" w:noHBand="0" w:noVBand="1"/>
        <w:tblPrChange w:id="140" w:author="oscar sanchez" w:date="2017-06-27T12:22:00Z">
          <w:tblPr>
            <w:tblStyle w:val="Tabladecuadrcula5oscura-nfasis2"/>
            <w:tblW w:w="0" w:type="auto"/>
            <w:tblLook w:val="04A0" w:firstRow="1" w:lastRow="0" w:firstColumn="1" w:lastColumn="0" w:noHBand="0" w:noVBand="1"/>
          </w:tblPr>
        </w:tblPrChange>
      </w:tblPr>
      <w:tblGrid>
        <w:gridCol w:w="1271"/>
        <w:gridCol w:w="7223"/>
        <w:tblGridChange w:id="141">
          <w:tblGrid>
            <w:gridCol w:w="973"/>
            <w:gridCol w:w="7521"/>
          </w:tblGrid>
        </w:tblGridChange>
      </w:tblGrid>
      <w:tr w:rsidR="006016DF" w14:paraId="31A1216F" w14:textId="77777777" w:rsidTr="00E4414E">
        <w:trPr>
          <w:cnfStyle w:val="100000000000" w:firstRow="1" w:lastRow="0" w:firstColumn="0" w:lastColumn="0" w:oddVBand="0" w:evenVBand="0" w:oddHBand="0" w:evenHBand="0" w:firstRowFirstColumn="0" w:firstRowLastColumn="0" w:lastRowFirstColumn="0" w:lastRowLastColumn="0"/>
          <w:ins w:id="142" w:author="oscar sanchez" w:date="2017-06-27T12:21:00Z"/>
        </w:trPr>
        <w:tc>
          <w:tcPr>
            <w:cnfStyle w:val="001000000000" w:firstRow="0" w:lastRow="0" w:firstColumn="1" w:lastColumn="0" w:oddVBand="0" w:evenVBand="0" w:oddHBand="0" w:evenHBand="0" w:firstRowFirstColumn="0" w:firstRowLastColumn="0" w:lastRowFirstColumn="0" w:lastRowLastColumn="0"/>
            <w:tcW w:w="1271" w:type="dxa"/>
            <w:tcPrChange w:id="143" w:author="oscar sanchez" w:date="2017-06-27T12:22:00Z">
              <w:tcPr>
                <w:tcW w:w="3256" w:type="dxa"/>
              </w:tcPr>
            </w:tcPrChange>
          </w:tcPr>
          <w:p w14:paraId="124832DB" w14:textId="77777777" w:rsidR="006016DF" w:rsidRDefault="006016DF" w:rsidP="006016DF">
            <w:pPr>
              <w:cnfStyle w:val="101000000000" w:firstRow="1" w:lastRow="0" w:firstColumn="1" w:lastColumn="0" w:oddVBand="0" w:evenVBand="0" w:oddHBand="0" w:evenHBand="0" w:firstRowFirstColumn="0" w:firstRowLastColumn="0" w:lastRowFirstColumn="0" w:lastRowLastColumn="0"/>
              <w:rPr>
                <w:ins w:id="144" w:author="oscar sanchez" w:date="2017-06-27T12:21:00Z"/>
                <w:lang w:eastAsia="es-ES"/>
              </w:rPr>
            </w:pPr>
          </w:p>
        </w:tc>
        <w:tc>
          <w:tcPr>
            <w:tcW w:w="7223" w:type="dxa"/>
            <w:tcPrChange w:id="145" w:author="oscar sanchez" w:date="2017-06-27T12:22:00Z">
              <w:tcPr>
                <w:tcW w:w="5238" w:type="dxa"/>
              </w:tcPr>
            </w:tcPrChange>
          </w:tcPr>
          <w:p w14:paraId="76D3AD02" w14:textId="77777777" w:rsidR="006016DF" w:rsidRDefault="006016DF" w:rsidP="006016DF">
            <w:pPr>
              <w:cnfStyle w:val="100000000000" w:firstRow="1" w:lastRow="0" w:firstColumn="0" w:lastColumn="0" w:oddVBand="0" w:evenVBand="0" w:oddHBand="0" w:evenHBand="0" w:firstRowFirstColumn="0" w:firstRowLastColumn="0" w:lastRowFirstColumn="0" w:lastRowLastColumn="0"/>
              <w:rPr>
                <w:ins w:id="146" w:author="oscar sanchez" w:date="2017-06-27T12:21:00Z"/>
                <w:lang w:eastAsia="es-ES"/>
              </w:rPr>
            </w:pPr>
          </w:p>
        </w:tc>
      </w:tr>
      <w:tr w:rsidR="006016DF" w14:paraId="478286F9" w14:textId="77777777" w:rsidTr="00E4414E">
        <w:trPr>
          <w:cnfStyle w:val="000000100000" w:firstRow="0" w:lastRow="0" w:firstColumn="0" w:lastColumn="0" w:oddVBand="0" w:evenVBand="0" w:oddHBand="1" w:evenHBand="0" w:firstRowFirstColumn="0" w:firstRowLastColumn="0" w:lastRowFirstColumn="0" w:lastRowLastColumn="0"/>
          <w:ins w:id="147" w:author="oscar sanchez" w:date="2017-06-27T12:21:00Z"/>
        </w:trPr>
        <w:tc>
          <w:tcPr>
            <w:cnfStyle w:val="001000000000" w:firstRow="0" w:lastRow="0" w:firstColumn="1" w:lastColumn="0" w:oddVBand="0" w:evenVBand="0" w:oddHBand="0" w:evenHBand="0" w:firstRowFirstColumn="0" w:firstRowLastColumn="0" w:lastRowFirstColumn="0" w:lastRowLastColumn="0"/>
            <w:tcW w:w="1271" w:type="dxa"/>
            <w:tcPrChange w:id="148" w:author="oscar sanchez" w:date="2017-06-27T12:22:00Z">
              <w:tcPr>
                <w:tcW w:w="3256" w:type="dxa"/>
              </w:tcPr>
            </w:tcPrChange>
          </w:tcPr>
          <w:p w14:paraId="0D8C74F8" w14:textId="77777777" w:rsidR="006016DF" w:rsidRDefault="006016DF" w:rsidP="006016DF">
            <w:pPr>
              <w:cnfStyle w:val="001000100000" w:firstRow="0" w:lastRow="0" w:firstColumn="1" w:lastColumn="0" w:oddVBand="0" w:evenVBand="0" w:oddHBand="1" w:evenHBand="0" w:firstRowFirstColumn="0" w:firstRowLastColumn="0" w:lastRowFirstColumn="0" w:lastRowLastColumn="0"/>
              <w:rPr>
                <w:ins w:id="149" w:author="oscar sanchez" w:date="2017-06-27T12:21:00Z"/>
                <w:lang w:eastAsia="es-ES"/>
              </w:rPr>
            </w:pPr>
            <w:ins w:id="150" w:author="oscar sanchez" w:date="2017-06-27T12:21:00Z">
              <w:r>
                <w:rPr>
                  <w:lang w:eastAsia="es-ES"/>
                </w:rPr>
                <w:t>Tipo</w:t>
              </w:r>
            </w:ins>
          </w:p>
        </w:tc>
        <w:tc>
          <w:tcPr>
            <w:tcW w:w="7223" w:type="dxa"/>
            <w:tcPrChange w:id="151" w:author="oscar sanchez" w:date="2017-06-27T12:22:00Z">
              <w:tcPr>
                <w:tcW w:w="5238" w:type="dxa"/>
              </w:tcPr>
            </w:tcPrChange>
          </w:tcPr>
          <w:p w14:paraId="6070192C" w14:textId="77777777" w:rsidR="006016DF" w:rsidRDefault="006016DF" w:rsidP="006016DF">
            <w:pPr>
              <w:cnfStyle w:val="000000100000" w:firstRow="0" w:lastRow="0" w:firstColumn="0" w:lastColumn="0" w:oddVBand="0" w:evenVBand="0" w:oddHBand="1" w:evenHBand="0" w:firstRowFirstColumn="0" w:firstRowLastColumn="0" w:lastRowFirstColumn="0" w:lastRowLastColumn="0"/>
              <w:rPr>
                <w:ins w:id="152" w:author="oscar sanchez" w:date="2017-06-27T12:21:00Z"/>
                <w:lang w:eastAsia="es-ES"/>
              </w:rPr>
            </w:pPr>
            <w:ins w:id="153" w:author="oscar sanchez" w:date="2017-06-27T12:21:00Z">
              <w:r>
                <w:rPr>
                  <w:lang w:eastAsia="es-ES"/>
                </w:rPr>
                <w:t>Tesis</w:t>
              </w:r>
            </w:ins>
          </w:p>
        </w:tc>
      </w:tr>
      <w:tr w:rsidR="006016DF" w14:paraId="3F905634" w14:textId="77777777" w:rsidTr="00E4414E">
        <w:trPr>
          <w:ins w:id="154" w:author="oscar sanchez" w:date="2017-06-27T12:21:00Z"/>
        </w:trPr>
        <w:tc>
          <w:tcPr>
            <w:cnfStyle w:val="001000000000" w:firstRow="0" w:lastRow="0" w:firstColumn="1" w:lastColumn="0" w:oddVBand="0" w:evenVBand="0" w:oddHBand="0" w:evenHBand="0" w:firstRowFirstColumn="0" w:firstRowLastColumn="0" w:lastRowFirstColumn="0" w:lastRowLastColumn="0"/>
            <w:tcW w:w="1271" w:type="dxa"/>
            <w:tcPrChange w:id="155" w:author="oscar sanchez" w:date="2017-06-27T12:22:00Z">
              <w:tcPr>
                <w:tcW w:w="3256" w:type="dxa"/>
              </w:tcPr>
            </w:tcPrChange>
          </w:tcPr>
          <w:p w14:paraId="7580DE10" w14:textId="77777777" w:rsidR="006016DF" w:rsidRDefault="006016DF" w:rsidP="006016DF">
            <w:pPr>
              <w:rPr>
                <w:ins w:id="156" w:author="oscar sanchez" w:date="2017-06-27T12:21:00Z"/>
                <w:lang w:eastAsia="es-ES"/>
              </w:rPr>
            </w:pPr>
            <w:ins w:id="157" w:author="oscar sanchez" w:date="2017-06-27T12:21:00Z">
              <w:r>
                <w:rPr>
                  <w:lang w:eastAsia="es-ES"/>
                </w:rPr>
                <w:t>Año</w:t>
              </w:r>
            </w:ins>
          </w:p>
        </w:tc>
        <w:tc>
          <w:tcPr>
            <w:tcW w:w="7223" w:type="dxa"/>
            <w:tcPrChange w:id="158" w:author="oscar sanchez" w:date="2017-06-27T12:22:00Z">
              <w:tcPr>
                <w:tcW w:w="5238" w:type="dxa"/>
              </w:tcPr>
            </w:tcPrChange>
          </w:tcPr>
          <w:p w14:paraId="6BD40352" w14:textId="5FBE2727" w:rsidR="006016DF" w:rsidRDefault="00E4414E" w:rsidP="006016DF">
            <w:pPr>
              <w:cnfStyle w:val="000000000000" w:firstRow="0" w:lastRow="0" w:firstColumn="0" w:lastColumn="0" w:oddVBand="0" w:evenVBand="0" w:oddHBand="0" w:evenHBand="0" w:firstRowFirstColumn="0" w:firstRowLastColumn="0" w:lastRowFirstColumn="0" w:lastRowLastColumn="0"/>
              <w:rPr>
                <w:ins w:id="159" w:author="oscar sanchez" w:date="2017-06-27T12:21:00Z"/>
                <w:lang w:eastAsia="es-ES"/>
              </w:rPr>
            </w:pPr>
            <w:ins w:id="160" w:author="oscar sanchez" w:date="2017-06-27T12:21:00Z">
              <w:r>
                <w:rPr>
                  <w:lang w:eastAsia="es-ES"/>
                </w:rPr>
                <w:t>2015</w:t>
              </w:r>
            </w:ins>
          </w:p>
        </w:tc>
      </w:tr>
      <w:tr w:rsidR="006016DF" w14:paraId="4C78DD41" w14:textId="77777777" w:rsidTr="00E4414E">
        <w:trPr>
          <w:cnfStyle w:val="000000100000" w:firstRow="0" w:lastRow="0" w:firstColumn="0" w:lastColumn="0" w:oddVBand="0" w:evenVBand="0" w:oddHBand="1" w:evenHBand="0" w:firstRowFirstColumn="0" w:firstRowLastColumn="0" w:lastRowFirstColumn="0" w:lastRowLastColumn="0"/>
          <w:ins w:id="161" w:author="oscar sanchez" w:date="2017-06-27T12:21:00Z"/>
        </w:trPr>
        <w:tc>
          <w:tcPr>
            <w:cnfStyle w:val="001000000000" w:firstRow="0" w:lastRow="0" w:firstColumn="1" w:lastColumn="0" w:oddVBand="0" w:evenVBand="0" w:oddHBand="0" w:evenHBand="0" w:firstRowFirstColumn="0" w:firstRowLastColumn="0" w:lastRowFirstColumn="0" w:lastRowLastColumn="0"/>
            <w:tcW w:w="1271" w:type="dxa"/>
            <w:tcPrChange w:id="162" w:author="oscar sanchez" w:date="2017-06-27T12:22:00Z">
              <w:tcPr>
                <w:tcW w:w="3256" w:type="dxa"/>
              </w:tcPr>
            </w:tcPrChange>
          </w:tcPr>
          <w:p w14:paraId="1F47D4A5" w14:textId="77777777" w:rsidR="006016DF" w:rsidRDefault="006016DF" w:rsidP="006016DF">
            <w:pPr>
              <w:cnfStyle w:val="001000100000" w:firstRow="0" w:lastRow="0" w:firstColumn="1" w:lastColumn="0" w:oddVBand="0" w:evenVBand="0" w:oddHBand="1" w:evenHBand="0" w:firstRowFirstColumn="0" w:firstRowLastColumn="0" w:lastRowFirstColumn="0" w:lastRowLastColumn="0"/>
              <w:rPr>
                <w:ins w:id="163" w:author="oscar sanchez" w:date="2017-06-27T12:21:00Z"/>
                <w:lang w:eastAsia="es-ES"/>
              </w:rPr>
            </w:pPr>
            <w:ins w:id="164" w:author="oscar sanchez" w:date="2017-06-27T12:21:00Z">
              <w:r>
                <w:rPr>
                  <w:lang w:eastAsia="es-ES"/>
                </w:rPr>
                <w:t>Autor/es</w:t>
              </w:r>
            </w:ins>
          </w:p>
        </w:tc>
        <w:tc>
          <w:tcPr>
            <w:tcW w:w="7223" w:type="dxa"/>
            <w:tcPrChange w:id="165" w:author="oscar sanchez" w:date="2017-06-27T12:22:00Z">
              <w:tcPr>
                <w:tcW w:w="5238" w:type="dxa"/>
              </w:tcPr>
            </w:tcPrChange>
          </w:tcPr>
          <w:p w14:paraId="558E7A37" w14:textId="77777777" w:rsidR="006016DF" w:rsidRDefault="00E4414E" w:rsidP="006016DF">
            <w:pPr>
              <w:cnfStyle w:val="000000100000" w:firstRow="0" w:lastRow="0" w:firstColumn="0" w:lastColumn="0" w:oddVBand="0" w:evenVBand="0" w:oddHBand="1" w:evenHBand="0" w:firstRowFirstColumn="0" w:firstRowLastColumn="0" w:lastRowFirstColumn="0" w:lastRowLastColumn="0"/>
              <w:rPr>
                <w:ins w:id="166" w:author="oscar sanchez" w:date="2017-06-27T12:22:00Z"/>
              </w:rPr>
            </w:pPr>
            <w:ins w:id="167" w:author="oscar sanchez" w:date="2017-06-27T12:22:00Z">
              <w:r>
                <w:t>Cristian Steven Chavarro Rico</w:t>
              </w:r>
            </w:ins>
          </w:p>
          <w:p w14:paraId="21B589EC" w14:textId="1EB51F89" w:rsidR="00E4414E" w:rsidRDefault="00E4414E" w:rsidP="006016DF">
            <w:pPr>
              <w:cnfStyle w:val="000000100000" w:firstRow="0" w:lastRow="0" w:firstColumn="0" w:lastColumn="0" w:oddVBand="0" w:evenVBand="0" w:oddHBand="1" w:evenHBand="0" w:firstRowFirstColumn="0" w:firstRowLastColumn="0" w:lastRowFirstColumn="0" w:lastRowLastColumn="0"/>
              <w:rPr>
                <w:ins w:id="168" w:author="oscar sanchez" w:date="2017-06-27T12:21:00Z"/>
                <w:lang w:eastAsia="es-ES"/>
              </w:rPr>
            </w:pPr>
            <w:ins w:id="169" w:author="oscar sanchez" w:date="2017-06-27T12:22:00Z">
              <w:r>
                <w:t>Mauricio Valencia Arbelaez</w:t>
              </w:r>
            </w:ins>
          </w:p>
        </w:tc>
      </w:tr>
      <w:tr w:rsidR="006016DF" w14:paraId="086B0DB8" w14:textId="77777777" w:rsidTr="00E4414E">
        <w:trPr>
          <w:ins w:id="170" w:author="oscar sanchez" w:date="2017-06-27T12:21:00Z"/>
        </w:trPr>
        <w:tc>
          <w:tcPr>
            <w:cnfStyle w:val="001000000000" w:firstRow="0" w:lastRow="0" w:firstColumn="1" w:lastColumn="0" w:oddVBand="0" w:evenVBand="0" w:oddHBand="0" w:evenHBand="0" w:firstRowFirstColumn="0" w:firstRowLastColumn="0" w:lastRowFirstColumn="0" w:lastRowLastColumn="0"/>
            <w:tcW w:w="1271" w:type="dxa"/>
            <w:tcPrChange w:id="171" w:author="oscar sanchez" w:date="2017-06-27T12:22:00Z">
              <w:tcPr>
                <w:tcW w:w="3256" w:type="dxa"/>
              </w:tcPr>
            </w:tcPrChange>
          </w:tcPr>
          <w:p w14:paraId="53CCDB22" w14:textId="77777777" w:rsidR="006016DF" w:rsidRDefault="006016DF" w:rsidP="006016DF">
            <w:pPr>
              <w:rPr>
                <w:ins w:id="172" w:author="oscar sanchez" w:date="2017-06-27T12:21:00Z"/>
                <w:lang w:eastAsia="es-ES"/>
              </w:rPr>
            </w:pPr>
            <w:ins w:id="173" w:author="oscar sanchez" w:date="2017-06-27T12:21:00Z">
              <w:r>
                <w:rPr>
                  <w:lang w:eastAsia="es-ES"/>
                </w:rPr>
                <w:t>Link</w:t>
              </w:r>
            </w:ins>
          </w:p>
        </w:tc>
        <w:tc>
          <w:tcPr>
            <w:tcW w:w="7223" w:type="dxa"/>
            <w:tcPrChange w:id="174" w:author="oscar sanchez" w:date="2017-06-27T12:22:00Z">
              <w:tcPr>
                <w:tcW w:w="5238" w:type="dxa"/>
              </w:tcPr>
            </w:tcPrChange>
          </w:tcPr>
          <w:p w14:paraId="74FF7CFE" w14:textId="4A436FEB" w:rsidR="006016DF" w:rsidRDefault="00E4414E">
            <w:pPr>
              <w:keepNext/>
              <w:cnfStyle w:val="000000000000" w:firstRow="0" w:lastRow="0" w:firstColumn="0" w:lastColumn="0" w:oddVBand="0" w:evenVBand="0" w:oddHBand="0" w:evenHBand="0" w:firstRowFirstColumn="0" w:firstRowLastColumn="0" w:lastRowFirstColumn="0" w:lastRowLastColumn="0"/>
              <w:rPr>
                <w:ins w:id="175" w:author="oscar sanchez" w:date="2017-06-27T12:21:00Z"/>
                <w:lang w:eastAsia="es-ES"/>
              </w:rPr>
            </w:pPr>
            <w:ins w:id="176" w:author="oscar sanchez" w:date="2017-06-27T12:21:00Z">
              <w:r w:rsidRPr="00E4414E">
                <w:rPr>
                  <w:lang w:eastAsia="es-ES"/>
                </w:rPr>
                <w:t>http://repositorio.utp.edu.co/dspace/bitstream/handle/11059/6016/00669CH512.pdf?sequence=1</w:t>
              </w:r>
            </w:ins>
          </w:p>
        </w:tc>
      </w:tr>
    </w:tbl>
    <w:p w14:paraId="427477B3" w14:textId="1BD16C91" w:rsidR="006016DF" w:rsidRPr="004B5FFB" w:rsidRDefault="00E4414E">
      <w:pPr>
        <w:pStyle w:val="Descripcin"/>
        <w:rPr>
          <w:ins w:id="177" w:author="oscar sanchez" w:date="2017-06-27T12:10:00Z"/>
          <w:lang w:eastAsia="es-ES"/>
        </w:rPr>
        <w:pPrChange w:id="178" w:author="oscar sanchez" w:date="2017-06-27T12:27:00Z">
          <w:pPr>
            <w:pStyle w:val="Ttulo2"/>
            <w:numPr>
              <w:ilvl w:val="1"/>
              <w:numId w:val="2"/>
            </w:numPr>
            <w:ind w:left="1080" w:hanging="720"/>
          </w:pPr>
        </w:pPrChange>
      </w:pPr>
      <w:ins w:id="179" w:author="oscar sanchez" w:date="2017-06-27T12:26:00Z">
        <w:r>
          <w:t xml:space="preserve">Tabla </w:t>
        </w:r>
      </w:ins>
      <w:ins w:id="180" w:author="oscar sanchez" w:date="2017-06-29T16:37:00Z">
        <w:r w:rsidR="009A5F5D">
          <w:fldChar w:fldCharType="begin"/>
        </w:r>
        <w:r w:rsidR="009A5F5D">
          <w:instrText xml:space="preserve"> SEQ Tabla \* ARABIC </w:instrText>
        </w:r>
      </w:ins>
      <w:r w:rsidR="009A5F5D">
        <w:fldChar w:fldCharType="separate"/>
      </w:r>
      <w:ins w:id="181" w:author="oscar sanchez" w:date="2017-07-22T11:04:00Z">
        <w:r w:rsidR="00E375D3">
          <w:rPr>
            <w:noProof/>
          </w:rPr>
          <w:t>3</w:t>
        </w:r>
      </w:ins>
      <w:ins w:id="182" w:author="oscar sanchez" w:date="2017-06-29T16:37:00Z">
        <w:r w:rsidR="009A5F5D">
          <w:fldChar w:fldCharType="end"/>
        </w:r>
      </w:ins>
      <w:ins w:id="183" w:author="oscar sanchez" w:date="2017-06-27T12:26:00Z">
        <w:r>
          <w:t xml:space="preserve">: </w:t>
        </w:r>
        <w:r w:rsidRPr="00C40485">
          <w:t>Comparación de motores de videojuegos para la creación de juegos serios</w:t>
        </w:r>
      </w:ins>
    </w:p>
    <w:p w14:paraId="4EF29301" w14:textId="2C20C843" w:rsidR="00227C8C" w:rsidRDefault="00227C8C" w:rsidP="00227C8C">
      <w:pPr>
        <w:pStyle w:val="Ttulo2"/>
        <w:numPr>
          <w:ilvl w:val="1"/>
          <w:numId w:val="2"/>
        </w:numPr>
        <w:rPr>
          <w:lang w:eastAsia="es-ES"/>
        </w:rPr>
      </w:pPr>
      <w:r>
        <w:rPr>
          <w:lang w:eastAsia="es-ES"/>
        </w:rPr>
        <w:t xml:space="preserve">Conceptos previos. </w:t>
      </w:r>
    </w:p>
    <w:p w14:paraId="4AFE5F7C" w14:textId="77777777" w:rsidR="00227C8C" w:rsidRDefault="00227C8C" w:rsidP="00227C8C">
      <w:pPr>
        <w:pStyle w:val="Ttulo3"/>
        <w:numPr>
          <w:ilvl w:val="2"/>
          <w:numId w:val="2"/>
        </w:numPr>
        <w:rPr>
          <w:lang w:eastAsia="es-ES"/>
        </w:rPr>
      </w:pPr>
      <w:r>
        <w:rPr>
          <w:lang w:eastAsia="es-ES"/>
        </w:rPr>
        <w:t>Framework.</w:t>
      </w:r>
    </w:p>
    <w:p w14:paraId="1BA1F4E3" w14:textId="77777777" w:rsidR="00227C8C" w:rsidRDefault="00227C8C" w:rsidP="00227C8C">
      <w:pPr>
        <w:rPr>
          <w:lang w:eastAsia="es-ES"/>
        </w:rPr>
      </w:pPr>
      <w:r>
        <w:rPr>
          <w:lang w:eastAsia="es-ES"/>
        </w:rPr>
        <w:t xml:space="preserve">Un </w:t>
      </w:r>
      <w:r w:rsidRPr="005E07DF">
        <w:rPr>
          <w:b/>
          <w:lang w:eastAsia="es-ES"/>
        </w:rPr>
        <w:t>framework</w:t>
      </w:r>
      <w:r>
        <w:rPr>
          <w:lang w:eastAsia="es-ES"/>
        </w:rPr>
        <w:t xml:space="preserve"> en esencia es un patrón o esqueleto para el desarrollo de una aplicación, juego o contenido multimedia. Una definición más académica o </w:t>
      </w:r>
      <w:commentRangeStart w:id="184"/>
      <w:r>
        <w:rPr>
          <w:lang w:eastAsia="es-ES"/>
        </w:rPr>
        <w:t>forma</w:t>
      </w:r>
      <w:ins w:id="185" w:author="oscar sanchez" w:date="2017-06-22T17:35:00Z">
        <w:r w:rsidR="0075144B">
          <w:rPr>
            <w:lang w:eastAsia="es-ES"/>
          </w:rPr>
          <w:t>l</w:t>
        </w:r>
      </w:ins>
      <w:r>
        <w:rPr>
          <w:lang w:eastAsia="es-ES"/>
        </w:rPr>
        <w:t xml:space="preserve"> </w:t>
      </w:r>
      <w:commentRangeEnd w:id="184"/>
      <w:r w:rsidR="007103E3">
        <w:rPr>
          <w:rStyle w:val="Refdecomentario"/>
        </w:rPr>
        <w:commentReference w:id="184"/>
      </w:r>
      <w:r>
        <w:rPr>
          <w:lang w:eastAsia="es-ES"/>
        </w:rPr>
        <w:t xml:space="preserve">podría ser que un </w:t>
      </w:r>
      <w:r w:rsidRPr="005E07DF">
        <w:rPr>
          <w:b/>
          <w:lang w:eastAsia="es-ES"/>
        </w:rPr>
        <w:t>framewok</w:t>
      </w:r>
      <w:r>
        <w:rPr>
          <w:lang w:eastAsia="es-ES"/>
        </w:rPr>
        <w:t xml:space="preserve"> es un conjunto estandarizado de conceptos, prácticas y criterios para desarrollar y crear aplicaciones. </w:t>
      </w:r>
    </w:p>
    <w:p w14:paraId="2F3C5DF7" w14:textId="77777777" w:rsidR="00227C8C" w:rsidRDefault="00227C8C" w:rsidP="00227C8C">
      <w:pPr>
        <w:rPr>
          <w:lang w:eastAsia="es-ES"/>
        </w:rPr>
      </w:pPr>
      <w:r>
        <w:rPr>
          <w:lang w:eastAsia="es-ES"/>
        </w:rPr>
        <w:t xml:space="preserve">Los </w:t>
      </w:r>
      <w:r w:rsidRPr="005E07DF">
        <w:rPr>
          <w:b/>
          <w:lang w:eastAsia="es-ES"/>
        </w:rPr>
        <w:t>frameworks</w:t>
      </w:r>
      <w:r>
        <w:rPr>
          <w:lang w:eastAsia="es-ES"/>
        </w:rPr>
        <w:t xml:space="preserve"> suele incluir:</w:t>
      </w:r>
    </w:p>
    <w:p w14:paraId="39ED9ABB" w14:textId="77777777" w:rsidR="00227C8C" w:rsidRDefault="00227C8C" w:rsidP="00227C8C">
      <w:pPr>
        <w:pStyle w:val="Prrafodelista"/>
        <w:numPr>
          <w:ilvl w:val="0"/>
          <w:numId w:val="3"/>
        </w:numPr>
        <w:rPr>
          <w:lang w:eastAsia="es-ES"/>
        </w:rPr>
      </w:pPr>
      <w:r>
        <w:rPr>
          <w:lang w:eastAsia="es-ES"/>
        </w:rPr>
        <w:t xml:space="preserve"> Soporte de programas.</w:t>
      </w:r>
    </w:p>
    <w:p w14:paraId="6B55D524" w14:textId="77777777" w:rsidR="00227C8C" w:rsidRDefault="00227C8C" w:rsidP="00227C8C">
      <w:pPr>
        <w:pStyle w:val="Prrafodelista"/>
        <w:numPr>
          <w:ilvl w:val="0"/>
          <w:numId w:val="3"/>
        </w:numPr>
        <w:rPr>
          <w:lang w:eastAsia="es-ES"/>
        </w:rPr>
      </w:pPr>
      <w:r>
        <w:rPr>
          <w:lang w:eastAsia="es-ES"/>
        </w:rPr>
        <w:t xml:space="preserve"> Librerías. </w:t>
      </w:r>
    </w:p>
    <w:p w14:paraId="56DEC4C8" w14:textId="77777777" w:rsidR="00227C8C" w:rsidRDefault="00227C8C" w:rsidP="00227C8C">
      <w:pPr>
        <w:pStyle w:val="Prrafodelista"/>
        <w:numPr>
          <w:ilvl w:val="0"/>
          <w:numId w:val="3"/>
        </w:numPr>
        <w:rPr>
          <w:lang w:eastAsia="es-ES"/>
        </w:rPr>
      </w:pPr>
      <w:r>
        <w:rPr>
          <w:lang w:eastAsia="es-ES"/>
        </w:rPr>
        <w:lastRenderedPageBreak/>
        <w:t xml:space="preserve"> Lenguaje de scripting.</w:t>
      </w:r>
    </w:p>
    <w:p w14:paraId="3B300C7D" w14:textId="77777777" w:rsidR="00227C8C" w:rsidRDefault="00227C8C" w:rsidP="00227C8C">
      <w:pPr>
        <w:pStyle w:val="Prrafodelista"/>
        <w:numPr>
          <w:ilvl w:val="0"/>
          <w:numId w:val="3"/>
        </w:numPr>
        <w:rPr>
          <w:lang w:eastAsia="es-ES"/>
        </w:rPr>
      </w:pPr>
      <w:r>
        <w:rPr>
          <w:lang w:eastAsia="es-ES"/>
        </w:rPr>
        <w:t xml:space="preserve"> Software accesorio para desarrollar partes especificas del programa. </w:t>
      </w:r>
    </w:p>
    <w:p w14:paraId="3D5BFD77" w14:textId="77777777" w:rsidR="00227C8C" w:rsidRDefault="00227C8C" w:rsidP="00227C8C">
      <w:pPr>
        <w:pStyle w:val="Prrafodelista"/>
        <w:numPr>
          <w:ilvl w:val="0"/>
          <w:numId w:val="3"/>
        </w:numPr>
        <w:rPr>
          <w:lang w:eastAsia="es-ES"/>
        </w:rPr>
      </w:pPr>
      <w:r>
        <w:rPr>
          <w:lang w:eastAsia="es-ES"/>
        </w:rPr>
        <w:t xml:space="preserve">Un lenguaje de programación o interpretado. </w:t>
      </w:r>
    </w:p>
    <w:p w14:paraId="0D1780D8" w14:textId="77777777" w:rsidR="00227C8C" w:rsidRDefault="00227C8C" w:rsidP="00227C8C">
      <w:pPr>
        <w:rPr>
          <w:lang w:eastAsia="es-ES"/>
        </w:rPr>
      </w:pPr>
      <w:r>
        <w:rPr>
          <w:lang w:eastAsia="es-ES"/>
        </w:rPr>
        <w:t xml:space="preserve">Su uso implica un coste de aprendizaje aunque a largo plazo facilita el desarrollo, mantenimiento de la aplicación y permiten evitar trabajar en los detalles de bajo nivel permitiendo concretar esfuerzo en las partes esenciales de programa. </w:t>
      </w:r>
    </w:p>
    <w:p w14:paraId="59B6A44D" w14:textId="77777777" w:rsidR="00227C8C" w:rsidDel="00E4414E" w:rsidRDefault="00227C8C" w:rsidP="00227C8C">
      <w:pPr>
        <w:rPr>
          <w:del w:id="186" w:author="oscar sanchez" w:date="2017-06-27T12:27:00Z"/>
          <w:lang w:eastAsia="es-ES"/>
        </w:rPr>
      </w:pPr>
      <w:r>
        <w:rPr>
          <w:lang w:eastAsia="es-ES"/>
        </w:rPr>
        <w:t xml:space="preserve">Desde el punto de vista del desarrollo de software, un </w:t>
      </w:r>
      <w:r w:rsidRPr="005E07DF">
        <w:rPr>
          <w:b/>
          <w:lang w:eastAsia="es-ES"/>
        </w:rPr>
        <w:t>framework</w:t>
      </w:r>
      <w:r>
        <w:rPr>
          <w:lang w:eastAsia="es-ES"/>
        </w:rPr>
        <w:t xml:space="preserve"> es una estructura de soporte definida, en la cual otro proyecto de software puede ser organizado y desarrollado.</w:t>
      </w:r>
    </w:p>
    <w:p w14:paraId="4ECA02E7" w14:textId="77777777" w:rsidR="00227C8C" w:rsidDel="00E4414E" w:rsidRDefault="00227C8C" w:rsidP="00227C8C">
      <w:pPr>
        <w:rPr>
          <w:del w:id="187" w:author="oscar sanchez" w:date="2017-06-27T12:27:00Z"/>
          <w:lang w:eastAsia="es-ES"/>
        </w:rPr>
      </w:pPr>
    </w:p>
    <w:p w14:paraId="36DE2518" w14:textId="77777777" w:rsidR="00227C8C" w:rsidRDefault="00227C8C" w:rsidP="00227C8C">
      <w:pPr>
        <w:rPr>
          <w:lang w:eastAsia="es-ES"/>
        </w:rPr>
      </w:pPr>
    </w:p>
    <w:p w14:paraId="0341E702" w14:textId="77777777" w:rsidR="00227C8C" w:rsidRDefault="00227C8C" w:rsidP="00227C8C">
      <w:pPr>
        <w:pStyle w:val="Ttulo3"/>
        <w:numPr>
          <w:ilvl w:val="2"/>
          <w:numId w:val="2"/>
        </w:numPr>
        <w:rPr>
          <w:lang w:eastAsia="es-ES"/>
        </w:rPr>
      </w:pPr>
      <w:r>
        <w:rPr>
          <w:lang w:eastAsia="es-ES"/>
        </w:rPr>
        <w:t>SDK (Kit de desarrollo).</w:t>
      </w:r>
    </w:p>
    <w:p w14:paraId="1247F0AD" w14:textId="77777777" w:rsidR="00227C8C" w:rsidRDefault="00227C8C" w:rsidP="00227C8C">
      <w:pPr>
        <w:rPr>
          <w:lang w:eastAsia="es-ES"/>
        </w:rPr>
      </w:pPr>
      <w:r>
        <w:rPr>
          <w:lang w:eastAsia="es-ES"/>
        </w:rPr>
        <w:t xml:space="preserve">Un </w:t>
      </w:r>
      <w:r w:rsidRPr="004C3D92">
        <w:rPr>
          <w:b/>
          <w:lang w:eastAsia="es-ES"/>
        </w:rPr>
        <w:t>SDK o Kit de desarrollo</w:t>
      </w:r>
      <w:r>
        <w:rPr>
          <w:b/>
          <w:lang w:eastAsia="es-ES"/>
        </w:rPr>
        <w:t xml:space="preserve"> </w:t>
      </w:r>
      <w:r>
        <w:rPr>
          <w:lang w:eastAsia="es-ES"/>
        </w:rPr>
        <w:t>es un conjunto de herramientas y programas de desarrollo de software que permite al programador crear aplicaciones para un determinado paquete y estructura de software, plataforma de hardware</w:t>
      </w:r>
      <w:commentRangeStart w:id="188"/>
      <w:commentRangeStart w:id="189"/>
      <w:commentRangeStart w:id="190"/>
      <w:r>
        <w:rPr>
          <w:lang w:eastAsia="es-ES"/>
        </w:rPr>
        <w:t xml:space="preserve">,  </w:t>
      </w:r>
      <w:commentRangeEnd w:id="188"/>
      <w:r w:rsidR="007103E3">
        <w:rPr>
          <w:rStyle w:val="Refdecomentario"/>
        </w:rPr>
        <w:commentReference w:id="188"/>
      </w:r>
      <w:commentRangeEnd w:id="189"/>
      <w:r w:rsidR="0075144B">
        <w:rPr>
          <w:rStyle w:val="Refdecomentario"/>
        </w:rPr>
        <w:commentReference w:id="189"/>
      </w:r>
      <w:commentRangeEnd w:id="190"/>
      <w:r w:rsidR="0075144B">
        <w:rPr>
          <w:rStyle w:val="Refdecomentario"/>
        </w:rPr>
        <w:commentReference w:id="190"/>
      </w:r>
      <w:r>
        <w:rPr>
          <w:lang w:eastAsia="es-ES"/>
        </w:rPr>
        <w:t xml:space="preserve">sistema operativo de computadora o máquina. </w:t>
      </w:r>
    </w:p>
    <w:p w14:paraId="6CE8D21F" w14:textId="77777777" w:rsidR="00227C8C" w:rsidRDefault="00227C8C" w:rsidP="00227C8C">
      <w:pPr>
        <w:rPr>
          <w:lang w:eastAsia="es-ES"/>
        </w:rPr>
      </w:pPr>
      <w:r>
        <w:rPr>
          <w:lang w:eastAsia="es-ES"/>
        </w:rPr>
        <w:t xml:space="preserve">Un </w:t>
      </w:r>
      <w:r>
        <w:rPr>
          <w:b/>
          <w:lang w:eastAsia="es-ES"/>
        </w:rPr>
        <w:t xml:space="preserve">SDK </w:t>
      </w:r>
      <w:r>
        <w:rPr>
          <w:lang w:eastAsia="es-ES"/>
        </w:rPr>
        <w:t xml:space="preserve">no es más que una </w:t>
      </w:r>
      <w:r w:rsidRPr="005E07DF">
        <w:rPr>
          <w:b/>
          <w:lang w:eastAsia="es-ES"/>
        </w:rPr>
        <w:t>API</w:t>
      </w:r>
      <w:r>
        <w:rPr>
          <w:rStyle w:val="Refdenotaalpie"/>
          <w:b/>
          <w:lang w:eastAsia="es-ES"/>
        </w:rPr>
        <w:footnoteReference w:id="1"/>
      </w:r>
      <w:r>
        <w:rPr>
          <w:lang w:eastAsia="es-ES"/>
        </w:rPr>
        <w:t xml:space="preserve"> (interfaz de aplicaciones) que permite el uso de uno o varios (aunque esta opción es menos habitual ya que suele trabajar en exclusividad con un lenguaje) lenguajes de programación. </w:t>
      </w:r>
    </w:p>
    <w:p w14:paraId="3AD1E5B9" w14:textId="77777777" w:rsidR="00227C8C" w:rsidRDefault="00227C8C" w:rsidP="00227C8C">
      <w:pPr>
        <w:rPr>
          <w:lang w:eastAsia="es-ES"/>
        </w:rPr>
      </w:pPr>
      <w:r>
        <w:rPr>
          <w:lang w:eastAsia="es-ES"/>
        </w:rPr>
        <w:t xml:space="preserve">Los </w:t>
      </w:r>
      <w:r>
        <w:rPr>
          <w:b/>
          <w:lang w:eastAsia="es-ES"/>
        </w:rPr>
        <w:t xml:space="preserve">SDK </w:t>
      </w:r>
      <w:r>
        <w:rPr>
          <w:lang w:eastAsia="es-ES"/>
        </w:rPr>
        <w:t>suelen llevar incluidas herramientas que ayudan al desarrollador a crear sus aplicaciones. Entre ellas destacan las siguientes:</w:t>
      </w:r>
    </w:p>
    <w:p w14:paraId="2166CACB" w14:textId="77777777" w:rsidR="00227C8C" w:rsidRDefault="00227C8C" w:rsidP="00227C8C">
      <w:pPr>
        <w:pStyle w:val="Prrafodelista"/>
        <w:numPr>
          <w:ilvl w:val="0"/>
          <w:numId w:val="4"/>
        </w:numPr>
        <w:rPr>
          <w:lang w:eastAsia="es-ES"/>
        </w:rPr>
      </w:pPr>
      <w:r>
        <w:rPr>
          <w:lang w:eastAsia="es-ES"/>
        </w:rPr>
        <w:t>Debug.</w:t>
      </w:r>
    </w:p>
    <w:p w14:paraId="7F7E8663" w14:textId="77777777" w:rsidR="00227C8C" w:rsidRDefault="00227C8C" w:rsidP="00227C8C">
      <w:pPr>
        <w:pStyle w:val="Prrafodelista"/>
        <w:numPr>
          <w:ilvl w:val="0"/>
          <w:numId w:val="4"/>
        </w:numPr>
        <w:rPr>
          <w:lang w:eastAsia="es-ES"/>
        </w:rPr>
      </w:pPr>
      <w:r>
        <w:rPr>
          <w:lang w:eastAsia="es-ES"/>
        </w:rPr>
        <w:t>Soporte para le detección de errores de programación.</w:t>
      </w:r>
    </w:p>
    <w:p w14:paraId="33F69075" w14:textId="77777777" w:rsidR="00227C8C" w:rsidRDefault="00227C8C" w:rsidP="00227C8C">
      <w:pPr>
        <w:pStyle w:val="Prrafodelista"/>
        <w:numPr>
          <w:ilvl w:val="0"/>
          <w:numId w:val="4"/>
        </w:numPr>
        <w:rPr>
          <w:lang w:eastAsia="es-ES"/>
        </w:rPr>
      </w:pPr>
      <w:r>
        <w:rPr>
          <w:lang w:eastAsia="es-ES"/>
        </w:rPr>
        <w:t xml:space="preserve">Códigos de </w:t>
      </w:r>
      <w:commentRangeStart w:id="191"/>
      <w:commentRangeStart w:id="192"/>
      <w:commentRangeStart w:id="193"/>
      <w:r>
        <w:rPr>
          <w:lang w:eastAsia="es-ES"/>
        </w:rPr>
        <w:t>ej</w:t>
      </w:r>
      <w:ins w:id="194" w:author="oscar sanchez" w:date="2017-06-22T17:35:00Z">
        <w:r w:rsidR="0075144B">
          <w:rPr>
            <w:lang w:eastAsia="es-ES"/>
          </w:rPr>
          <w:t>e</w:t>
        </w:r>
      </w:ins>
      <w:r>
        <w:rPr>
          <w:lang w:eastAsia="es-ES"/>
        </w:rPr>
        <w:t xml:space="preserve">mplo </w:t>
      </w:r>
      <w:commentRangeEnd w:id="191"/>
      <w:r w:rsidR="007103E3">
        <w:rPr>
          <w:rStyle w:val="Refdecomentario"/>
        </w:rPr>
        <w:commentReference w:id="191"/>
      </w:r>
      <w:commentRangeEnd w:id="192"/>
      <w:r w:rsidR="0075144B">
        <w:rPr>
          <w:rStyle w:val="Refdecomentario"/>
        </w:rPr>
        <w:commentReference w:id="192"/>
      </w:r>
      <w:commentRangeEnd w:id="193"/>
      <w:r w:rsidR="0075144B">
        <w:rPr>
          <w:rStyle w:val="Refdecomentario"/>
        </w:rPr>
        <w:commentReference w:id="193"/>
      </w:r>
      <w:r>
        <w:rPr>
          <w:lang w:eastAsia="es-ES"/>
        </w:rPr>
        <w:t xml:space="preserve">y documentación. </w:t>
      </w:r>
    </w:p>
    <w:p w14:paraId="1510A229" w14:textId="77777777" w:rsidR="00227C8C" w:rsidRPr="005E07DF" w:rsidRDefault="00227C8C" w:rsidP="00227C8C">
      <w:pPr>
        <w:pStyle w:val="Prrafodelista"/>
        <w:numPr>
          <w:ilvl w:val="0"/>
          <w:numId w:val="4"/>
        </w:numPr>
        <w:rPr>
          <w:lang w:eastAsia="es-ES"/>
        </w:rPr>
      </w:pPr>
      <w:r>
        <w:rPr>
          <w:lang w:eastAsia="es-ES"/>
        </w:rPr>
        <w:t xml:space="preserve">Entorno de programación </w:t>
      </w:r>
      <w:r>
        <w:rPr>
          <w:b/>
          <w:lang w:eastAsia="es-ES"/>
        </w:rPr>
        <w:t>IDE</w:t>
      </w:r>
      <w:r>
        <w:rPr>
          <w:rStyle w:val="Refdenotaalpie"/>
          <w:b/>
          <w:lang w:eastAsia="es-ES"/>
        </w:rPr>
        <w:footnoteReference w:id="2"/>
      </w:r>
      <w:r>
        <w:rPr>
          <w:b/>
          <w:vertAlign w:val="superscript"/>
          <w:lang w:eastAsia="es-ES"/>
        </w:rPr>
        <w:t>.</w:t>
      </w:r>
    </w:p>
    <w:p w14:paraId="3A29C793" w14:textId="77777777" w:rsidR="00227C8C" w:rsidRDefault="00227C8C" w:rsidP="00227C8C">
      <w:pPr>
        <w:pStyle w:val="Ttulo3"/>
        <w:numPr>
          <w:ilvl w:val="2"/>
          <w:numId w:val="2"/>
        </w:numPr>
        <w:rPr>
          <w:lang w:eastAsia="es-ES"/>
        </w:rPr>
      </w:pPr>
      <w:r>
        <w:rPr>
          <w:lang w:eastAsia="es-ES"/>
        </w:rPr>
        <w:t>Game Engine (Motor de videojuegos).</w:t>
      </w:r>
    </w:p>
    <w:p w14:paraId="6FDA3395" w14:textId="77777777" w:rsidR="00227C8C" w:rsidRDefault="00227C8C" w:rsidP="00227C8C">
      <w:pPr>
        <w:rPr>
          <w:lang w:eastAsia="es-ES"/>
        </w:rPr>
      </w:pPr>
      <w:r>
        <w:rPr>
          <w:lang w:eastAsia="es-ES"/>
        </w:rPr>
        <w:t xml:space="preserve">El </w:t>
      </w:r>
      <w:r>
        <w:rPr>
          <w:b/>
          <w:lang w:eastAsia="es-ES"/>
        </w:rPr>
        <w:t xml:space="preserve">Game Engine o Motor de videojuegos </w:t>
      </w:r>
      <w:r>
        <w:rPr>
          <w:lang w:eastAsia="es-ES"/>
        </w:rPr>
        <w:t xml:space="preserve">proporciona un entorno de desarrollo integrado para la creación de juegos, no es más que un framework diseñado para la creación y desarrollo de juegos. </w:t>
      </w:r>
    </w:p>
    <w:p w14:paraId="20F9CB86" w14:textId="77777777" w:rsidR="00227C8C" w:rsidRDefault="00227C8C" w:rsidP="00227C8C">
      <w:pPr>
        <w:rPr>
          <w:lang w:eastAsia="es-ES"/>
        </w:rPr>
      </w:pPr>
      <w:r>
        <w:rPr>
          <w:lang w:eastAsia="es-ES"/>
        </w:rPr>
        <w:t xml:space="preserve">Un motor de juego suele incluir diferentes componentes que se corresponden con los elementos de un </w:t>
      </w:r>
      <w:commentRangeStart w:id="195"/>
      <w:commentRangeStart w:id="196"/>
      <w:commentRangeStart w:id="197"/>
      <w:r>
        <w:rPr>
          <w:lang w:eastAsia="es-ES"/>
        </w:rPr>
        <w:t>videojuego</w:t>
      </w:r>
      <w:del w:id="198" w:author="oscar sanchez" w:date="2017-06-22T17:36:00Z">
        <w:r w:rsidDel="0075144B">
          <w:rPr>
            <w:lang w:eastAsia="es-ES"/>
          </w:rPr>
          <w:delText>s</w:delText>
        </w:r>
      </w:del>
      <w:commentRangeEnd w:id="195"/>
      <w:r w:rsidR="007103E3">
        <w:rPr>
          <w:rStyle w:val="Refdecomentario"/>
        </w:rPr>
        <w:commentReference w:id="195"/>
      </w:r>
      <w:commentRangeEnd w:id="196"/>
      <w:r w:rsidR="0075144B">
        <w:rPr>
          <w:rStyle w:val="Refdecomentario"/>
        </w:rPr>
        <w:commentReference w:id="196"/>
      </w:r>
      <w:commentRangeEnd w:id="197"/>
      <w:r w:rsidR="0075144B">
        <w:rPr>
          <w:rStyle w:val="Refdecomentario"/>
        </w:rPr>
        <w:commentReference w:id="197"/>
      </w:r>
      <w:r>
        <w:rPr>
          <w:lang w:eastAsia="es-ES"/>
        </w:rPr>
        <w:t>. Los elementos que suele incluir entre otros son los siguientes:</w:t>
      </w:r>
    </w:p>
    <w:p w14:paraId="2A0198D7" w14:textId="77777777" w:rsidR="00227C8C" w:rsidRPr="005F122C" w:rsidRDefault="00227C8C" w:rsidP="00227C8C">
      <w:pPr>
        <w:pStyle w:val="Prrafodelista"/>
        <w:numPr>
          <w:ilvl w:val="0"/>
          <w:numId w:val="5"/>
        </w:numPr>
        <w:rPr>
          <w:lang w:eastAsia="es-ES"/>
        </w:rPr>
      </w:pPr>
      <w:r>
        <w:rPr>
          <w:b/>
          <w:lang w:eastAsia="es-ES"/>
        </w:rPr>
        <w:t>Programa del juego principal.</w:t>
      </w:r>
    </w:p>
    <w:p w14:paraId="1A513CAF" w14:textId="77777777" w:rsidR="00227C8C" w:rsidRPr="005F122C" w:rsidRDefault="00227C8C" w:rsidP="00227C8C">
      <w:pPr>
        <w:pStyle w:val="Prrafodelista"/>
        <w:numPr>
          <w:ilvl w:val="0"/>
          <w:numId w:val="5"/>
        </w:numPr>
        <w:rPr>
          <w:lang w:eastAsia="es-ES"/>
        </w:rPr>
      </w:pPr>
      <w:r>
        <w:rPr>
          <w:b/>
          <w:lang w:eastAsia="es-ES"/>
        </w:rPr>
        <w:t>Motor de render.</w:t>
      </w:r>
    </w:p>
    <w:p w14:paraId="3991D17A" w14:textId="77777777" w:rsidR="00227C8C" w:rsidRPr="005F122C" w:rsidRDefault="00227C8C" w:rsidP="00227C8C">
      <w:pPr>
        <w:pStyle w:val="Prrafodelista"/>
        <w:numPr>
          <w:ilvl w:val="0"/>
          <w:numId w:val="5"/>
        </w:numPr>
        <w:rPr>
          <w:lang w:eastAsia="es-ES"/>
        </w:rPr>
      </w:pPr>
      <w:r>
        <w:rPr>
          <w:b/>
          <w:lang w:eastAsia="es-ES"/>
        </w:rPr>
        <w:t>Motor de audio.</w:t>
      </w:r>
    </w:p>
    <w:p w14:paraId="2A1E0F3C" w14:textId="77777777" w:rsidR="00227C8C" w:rsidRPr="005F122C" w:rsidRDefault="00227C8C" w:rsidP="00227C8C">
      <w:pPr>
        <w:pStyle w:val="Prrafodelista"/>
        <w:numPr>
          <w:ilvl w:val="0"/>
          <w:numId w:val="5"/>
        </w:numPr>
        <w:rPr>
          <w:lang w:eastAsia="es-ES"/>
        </w:rPr>
      </w:pPr>
      <w:r>
        <w:rPr>
          <w:b/>
          <w:lang w:eastAsia="es-ES"/>
        </w:rPr>
        <w:lastRenderedPageBreak/>
        <w:t>Motor de físicas.</w:t>
      </w:r>
    </w:p>
    <w:p w14:paraId="5E3B496F" w14:textId="77777777" w:rsidR="00227C8C" w:rsidRPr="005F122C" w:rsidRDefault="00227C8C" w:rsidP="00227C8C">
      <w:pPr>
        <w:pStyle w:val="Prrafodelista"/>
        <w:numPr>
          <w:ilvl w:val="0"/>
          <w:numId w:val="5"/>
        </w:numPr>
        <w:rPr>
          <w:lang w:eastAsia="es-ES"/>
        </w:rPr>
      </w:pPr>
      <w:r>
        <w:rPr>
          <w:b/>
          <w:lang w:eastAsia="es-ES"/>
        </w:rPr>
        <w:t xml:space="preserve">Motor de IA. </w:t>
      </w:r>
    </w:p>
    <w:p w14:paraId="237D22F5" w14:textId="77777777" w:rsidR="00227C8C" w:rsidRPr="005F122C" w:rsidRDefault="00227C8C" w:rsidP="00227C8C">
      <w:pPr>
        <w:pStyle w:val="Prrafodelista"/>
        <w:numPr>
          <w:ilvl w:val="0"/>
          <w:numId w:val="5"/>
        </w:numPr>
        <w:rPr>
          <w:lang w:eastAsia="es-ES"/>
        </w:rPr>
      </w:pPr>
      <w:r>
        <w:rPr>
          <w:b/>
          <w:lang w:eastAsia="es-ES"/>
        </w:rPr>
        <w:t>Motor de Red.</w:t>
      </w:r>
    </w:p>
    <w:p w14:paraId="12B2DF9B" w14:textId="77777777" w:rsidR="00227C8C" w:rsidRDefault="00227C8C" w:rsidP="00227C8C">
      <w:pPr>
        <w:rPr>
          <w:lang w:eastAsia="es-ES"/>
        </w:rPr>
      </w:pPr>
      <w:r>
        <w:rPr>
          <w:lang w:eastAsia="es-ES"/>
        </w:rPr>
        <w:t xml:space="preserve">Antes de los Game Engine se escribían como entidades singulares y no reutilizables. El término motor de juego apareció a mediados de los 90 ligado al crecimiento de los juegos 3D especialmente shooters en primera persona, ya que permitía en juegos muy complejos técnicamente no comenzar desde cero en cada nuevo desarrollo. </w:t>
      </w:r>
    </w:p>
    <w:p w14:paraId="73390589" w14:textId="77777777" w:rsidR="00227C8C" w:rsidRDefault="00227C8C" w:rsidP="00227C8C">
      <w:pPr>
        <w:keepNext/>
        <w:jc w:val="center"/>
      </w:pPr>
      <w:r>
        <w:rPr>
          <w:noProof/>
          <w:lang w:eastAsia="es-ES"/>
        </w:rPr>
        <w:drawing>
          <wp:inline distT="0" distB="0" distL="0" distR="0" wp14:anchorId="2D3D5B49" wp14:editId="25E3D829">
            <wp:extent cx="4039200" cy="2520000"/>
            <wp:effectExtent l="0" t="0" r="0" b="0"/>
            <wp:docPr id="1" name="Imagen 1" descr="http://media.moddb.com/images/articles/1/123/122995/auto/wolfenstein-3d-1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moddb.com/images/articles/1/123/122995/auto/wolfenstein-3d-199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9200" cy="2520000"/>
                    </a:xfrm>
                    <a:prstGeom prst="rect">
                      <a:avLst/>
                    </a:prstGeom>
                    <a:noFill/>
                    <a:ln>
                      <a:noFill/>
                    </a:ln>
                  </pic:spPr>
                </pic:pic>
              </a:graphicData>
            </a:graphic>
          </wp:inline>
        </w:drawing>
      </w:r>
    </w:p>
    <w:p w14:paraId="6D965CDE" w14:textId="23494536" w:rsidR="00227C8C" w:rsidRDefault="00227C8C" w:rsidP="00227C8C">
      <w:pPr>
        <w:pStyle w:val="Descripcin"/>
        <w:jc w:val="center"/>
        <w:rPr>
          <w:lang w:eastAsia="es-ES"/>
        </w:rPr>
      </w:pPr>
      <w:r>
        <w:t xml:space="preserve">Figura  </w:t>
      </w:r>
      <w:fldSimple w:instr=" SEQ Figura_ \* ARABIC ">
        <w:r w:rsidR="009F70CB">
          <w:rPr>
            <w:noProof/>
          </w:rPr>
          <w:t>1</w:t>
        </w:r>
      </w:fldSimple>
      <w:r>
        <w:t xml:space="preserve"> : Wof3d Pimer motor de juegos 3D</w:t>
      </w:r>
    </w:p>
    <w:p w14:paraId="3C75937B" w14:textId="77777777" w:rsidR="00227C8C" w:rsidRDefault="00227C8C" w:rsidP="00227C8C">
      <w:pPr>
        <w:spacing w:after="160" w:line="259" w:lineRule="auto"/>
        <w:rPr>
          <w:rFonts w:ascii="Palatino Linotype" w:eastAsiaTheme="majorEastAsia" w:hAnsi="Palatino Linotype" w:cstheme="majorBidi"/>
          <w:sz w:val="28"/>
          <w:szCs w:val="26"/>
          <w:lang w:eastAsia="es-ES"/>
        </w:rPr>
      </w:pPr>
      <w:r>
        <w:rPr>
          <w:lang w:eastAsia="es-ES"/>
        </w:rPr>
        <w:br w:type="page"/>
      </w:r>
    </w:p>
    <w:p w14:paraId="05A79FA4" w14:textId="77777777" w:rsidR="00227C8C" w:rsidRDefault="00227C8C" w:rsidP="00227C8C">
      <w:pPr>
        <w:pStyle w:val="Ttulo2"/>
      </w:pPr>
      <w:r>
        <w:rPr>
          <w:lang w:eastAsia="es-ES"/>
        </w:rPr>
        <w:lastRenderedPageBreak/>
        <w:t xml:space="preserve">3.2 </w:t>
      </w:r>
      <w:r>
        <w:t>Criterios de selección</w:t>
      </w:r>
    </w:p>
    <w:p w14:paraId="0AA414C6" w14:textId="77777777" w:rsidR="00227C8C" w:rsidRDefault="00227C8C" w:rsidP="00227C8C">
      <w:r>
        <w:t xml:space="preserve">Para el presente proyecto una de las partes fundamentales es seleccionar un framework, motor gráfico o SDK, sobre el que realizar todos los objetivos que se pretenden alcanzar.  Para seleccionar el programa se deben definir previamente unos criterios que permitan que esta elección sea lo más correcta posible ya que de ella depende en gran medida el éxito del proyecto.  </w:t>
      </w:r>
    </w:p>
    <w:p w14:paraId="53BD9A43" w14:textId="77777777" w:rsidR="00227C8C" w:rsidRDefault="00227C8C" w:rsidP="00227C8C">
      <w:r>
        <w:t xml:space="preserve">Estos criterios se han pensado concretamente para cumplir los objetivos y las </w:t>
      </w:r>
      <w:del w:id="199" w:author="oscar sanchez" w:date="2017-06-22T17:38:00Z">
        <w:r w:rsidDel="0075144B">
          <w:delText xml:space="preserve">aplicaciones </w:delText>
        </w:r>
      </w:del>
      <w:ins w:id="200" w:author="oscar sanchez" w:date="2017-06-22T17:38:00Z">
        <w:r w:rsidR="0075144B">
          <w:t xml:space="preserve">finalidades del proyecto </w:t>
        </w:r>
      </w:ins>
      <w:del w:id="201" w:author="oscar sanchez" w:date="2017-06-22T17:38:00Z">
        <w:r w:rsidDel="0075144B">
          <w:delText xml:space="preserve">que se desean conseguir </w:delText>
        </w:r>
      </w:del>
      <w:ins w:id="202" w:author="oscar sanchez" w:date="2017-06-22T17:38:00Z">
        <w:r w:rsidR="0075144B">
          <w:t xml:space="preserve">y </w:t>
        </w:r>
      </w:ins>
      <w:commentRangeStart w:id="203"/>
      <w:r>
        <w:t xml:space="preserve">no </w:t>
      </w:r>
      <w:commentRangeEnd w:id="203"/>
      <w:r w:rsidR="007103E3">
        <w:rPr>
          <w:rStyle w:val="Refdecomentario"/>
        </w:rPr>
        <w:commentReference w:id="203"/>
      </w:r>
      <w:r>
        <w:t xml:space="preserve">servirían por lo tanto para otros propósitos que no sean los propios del presente proyecto. </w:t>
      </w:r>
    </w:p>
    <w:p w14:paraId="2BD3EE3B" w14:textId="686C6DB0" w:rsidR="00227C8C" w:rsidRDefault="00227C8C" w:rsidP="00227C8C">
      <w:pPr>
        <w:rPr>
          <w:ins w:id="204" w:author="oscar sanchez" w:date="2017-06-27T12:27:00Z"/>
        </w:rPr>
      </w:pPr>
      <w:commentRangeStart w:id="205"/>
      <w:commentRangeStart w:id="206"/>
      <w:commentRangeStart w:id="207"/>
      <w:r>
        <w:t xml:space="preserve">Posteriormente a la determinación de estos criterios se le otorgará a cada uno de ellos una puntuación máxima y mínima que se podrá otorgar en la fase de análisis a cada uno de los motores, sdk o frameworks candidatos a ser seleccionados. </w:t>
      </w:r>
      <w:commentRangeEnd w:id="205"/>
      <w:r w:rsidR="0032036B">
        <w:rPr>
          <w:rStyle w:val="Refdecomentario"/>
        </w:rPr>
        <w:commentReference w:id="205"/>
      </w:r>
      <w:commentRangeEnd w:id="206"/>
      <w:r w:rsidR="0075144B">
        <w:rPr>
          <w:rStyle w:val="Refdecomentario"/>
        </w:rPr>
        <w:commentReference w:id="206"/>
      </w:r>
      <w:commentRangeEnd w:id="207"/>
      <w:r w:rsidR="0075144B">
        <w:rPr>
          <w:rStyle w:val="Refdecomentario"/>
        </w:rPr>
        <w:commentReference w:id="207"/>
      </w:r>
      <w:r>
        <w:t xml:space="preserve">La suma de estas </w:t>
      </w:r>
      <w:commentRangeStart w:id="208"/>
      <w:commentRangeStart w:id="209"/>
      <w:commentRangeStart w:id="210"/>
      <w:r>
        <w:t>punt</w:t>
      </w:r>
      <w:ins w:id="211" w:author="oscar sanchez" w:date="2017-06-22T17:38:00Z">
        <w:r w:rsidR="0075144B">
          <w:t>u</w:t>
        </w:r>
      </w:ins>
      <w:r>
        <w:t xml:space="preserve">aciones </w:t>
      </w:r>
      <w:commentRangeEnd w:id="208"/>
      <w:r w:rsidR="0032036B">
        <w:rPr>
          <w:rStyle w:val="Refdecomentario"/>
        </w:rPr>
        <w:commentReference w:id="208"/>
      </w:r>
      <w:commentRangeEnd w:id="209"/>
      <w:r w:rsidR="0075144B">
        <w:rPr>
          <w:rStyle w:val="Refdecomentario"/>
        </w:rPr>
        <w:commentReference w:id="209"/>
      </w:r>
      <w:commentRangeEnd w:id="210"/>
      <w:r w:rsidR="0075144B">
        <w:rPr>
          <w:rStyle w:val="Refdecomentario"/>
        </w:rPr>
        <w:commentReference w:id="210"/>
      </w:r>
      <w:r>
        <w:t xml:space="preserve">determinará cuál de estos programas se va usar para realizar el </w:t>
      </w:r>
      <w:commentRangeStart w:id="212"/>
      <w:r>
        <w:t>proyecto</w:t>
      </w:r>
      <w:commentRangeEnd w:id="212"/>
      <w:r w:rsidR="00086BDD">
        <w:rPr>
          <w:rStyle w:val="Refdecomentario"/>
        </w:rPr>
        <w:commentReference w:id="212"/>
      </w:r>
      <w:r>
        <w:t xml:space="preserve">. </w:t>
      </w:r>
    </w:p>
    <w:p w14:paraId="0DE353D6" w14:textId="26195A86" w:rsidR="00C11140" w:rsidRDefault="00E4414E" w:rsidP="00227C8C">
      <w:pPr>
        <w:rPr>
          <w:ins w:id="213" w:author="oscar sanchez" w:date="2017-06-27T12:29:00Z"/>
        </w:rPr>
      </w:pPr>
      <w:commentRangeStart w:id="214"/>
      <w:commentRangeStart w:id="215"/>
      <w:ins w:id="216" w:author="oscar sanchez" w:date="2017-06-27T12:27:00Z">
        <w:r>
          <w:t>Se va usar una escala de 100 para definir la puntuaci</w:t>
        </w:r>
      </w:ins>
      <w:ins w:id="217" w:author="oscar sanchez" w:date="2017-06-27T12:28:00Z">
        <w:r>
          <w:t>ón ya que da más facilidades a la hora de visualizar las mismas y comp</w:t>
        </w:r>
      </w:ins>
      <w:ins w:id="218" w:author="oscar sanchez" w:date="2017-07-02T11:09:00Z">
        <w:r w:rsidR="009E5AC4">
          <w:t>a</w:t>
        </w:r>
      </w:ins>
      <w:ins w:id="219" w:author="oscar sanchez" w:date="2017-06-27T12:28:00Z">
        <w:r>
          <w:t>rar los distintos programas entre si. No todos los criterios tienen la misma puntuaci</w:t>
        </w:r>
      </w:ins>
      <w:ins w:id="220" w:author="oscar sanchez" w:date="2017-06-27T12:29:00Z">
        <w:r>
          <w:t>ón ya que no todos tienen la misma importancia, ni los mismo</w:t>
        </w:r>
      </w:ins>
      <w:ins w:id="221" w:author="oscar sanchez" w:date="2017-06-27T12:30:00Z">
        <w:r>
          <w:t>s</w:t>
        </w:r>
      </w:ins>
      <w:ins w:id="222" w:author="oscar sanchez" w:date="2017-06-27T12:29:00Z">
        <w:r w:rsidR="00C11140">
          <w:t xml:space="preserve"> elementos.  </w:t>
        </w:r>
      </w:ins>
    </w:p>
    <w:p w14:paraId="118C0964" w14:textId="77777777" w:rsidR="00291276" w:rsidRDefault="00C11140" w:rsidP="00227C8C">
      <w:pPr>
        <w:rPr>
          <w:ins w:id="223" w:author="oscar sanchez" w:date="2017-06-27T12:44:00Z"/>
        </w:rPr>
      </w:pPr>
      <w:ins w:id="224" w:author="oscar sanchez" w:date="2017-06-27T12:39:00Z">
        <w:r>
          <w:t xml:space="preserve">En la siguiente tabla se encuentran definidas las distintas puntuaciones que </w:t>
        </w:r>
      </w:ins>
      <w:ins w:id="225" w:author="oscar sanchez" w:date="2017-06-27T12:44:00Z">
        <w:r w:rsidR="00291276">
          <w:t xml:space="preserve">pueden tener los elementos de cada criterio y su valoración en cuanto a su importancia y denominación. </w:t>
        </w:r>
      </w:ins>
    </w:p>
    <w:tbl>
      <w:tblPr>
        <w:tblStyle w:val="Tabladecuadrcula4-nfasis21"/>
        <w:tblW w:w="0" w:type="auto"/>
        <w:tblLook w:val="04A0" w:firstRow="1" w:lastRow="0" w:firstColumn="1" w:lastColumn="0" w:noHBand="0" w:noVBand="1"/>
        <w:tblPrChange w:id="226" w:author="oscar sanchez" w:date="2017-06-27T12:49:00Z">
          <w:tblPr>
            <w:tblStyle w:val="Tablaconcuadrcula"/>
            <w:tblW w:w="0" w:type="auto"/>
            <w:tblLook w:val="04A0" w:firstRow="1" w:lastRow="0" w:firstColumn="1" w:lastColumn="0" w:noHBand="0" w:noVBand="1"/>
          </w:tblPr>
        </w:tblPrChange>
      </w:tblPr>
      <w:tblGrid>
        <w:gridCol w:w="1696"/>
        <w:gridCol w:w="1583"/>
        <w:gridCol w:w="5215"/>
        <w:tblGridChange w:id="227">
          <w:tblGrid>
            <w:gridCol w:w="1696"/>
            <w:gridCol w:w="1135"/>
            <w:gridCol w:w="992"/>
            <w:gridCol w:w="1839"/>
            <w:gridCol w:w="2832"/>
          </w:tblGrid>
        </w:tblGridChange>
      </w:tblGrid>
      <w:tr w:rsidR="00291276" w14:paraId="3F42A90D" w14:textId="77777777" w:rsidTr="00291276">
        <w:trPr>
          <w:cnfStyle w:val="100000000000" w:firstRow="1" w:lastRow="0" w:firstColumn="0" w:lastColumn="0" w:oddVBand="0" w:evenVBand="0" w:oddHBand="0" w:evenHBand="0" w:firstRowFirstColumn="0" w:firstRowLastColumn="0" w:lastRowFirstColumn="0" w:lastRowLastColumn="0"/>
          <w:ins w:id="228" w:author="oscar sanchez" w:date="2017-06-27T12:46:00Z"/>
        </w:trPr>
        <w:tc>
          <w:tcPr>
            <w:cnfStyle w:val="001000000000" w:firstRow="0" w:lastRow="0" w:firstColumn="1" w:lastColumn="0" w:oddVBand="0" w:evenVBand="0" w:oddHBand="0" w:evenHBand="0" w:firstRowFirstColumn="0" w:firstRowLastColumn="0" w:lastRowFirstColumn="0" w:lastRowLastColumn="0"/>
            <w:tcW w:w="1696" w:type="dxa"/>
            <w:tcPrChange w:id="229" w:author="oscar sanchez" w:date="2017-06-27T12:49:00Z">
              <w:tcPr>
                <w:tcW w:w="2831" w:type="dxa"/>
                <w:gridSpan w:val="2"/>
              </w:tcPr>
            </w:tcPrChange>
          </w:tcPr>
          <w:p w14:paraId="0753B249" w14:textId="6E5202B1" w:rsidR="00291276" w:rsidRDefault="00291276">
            <w:pPr>
              <w:jc w:val="center"/>
              <w:cnfStyle w:val="101000000000" w:firstRow="1" w:lastRow="0" w:firstColumn="1" w:lastColumn="0" w:oddVBand="0" w:evenVBand="0" w:oddHBand="0" w:evenHBand="0" w:firstRowFirstColumn="0" w:firstRowLastColumn="0" w:lastRowFirstColumn="0" w:lastRowLastColumn="0"/>
              <w:rPr>
                <w:ins w:id="230" w:author="oscar sanchez" w:date="2017-06-27T12:46:00Z"/>
              </w:rPr>
              <w:pPrChange w:id="231" w:author="oscar sanchez" w:date="2017-06-27T12:49:00Z">
                <w:pPr>
                  <w:cnfStyle w:val="101000000000" w:firstRow="1" w:lastRow="0" w:firstColumn="1" w:lastColumn="0" w:oddVBand="0" w:evenVBand="0" w:oddHBand="0" w:evenHBand="0" w:firstRowFirstColumn="0" w:firstRowLastColumn="0" w:lastRowFirstColumn="0" w:lastRowLastColumn="0"/>
                </w:pPr>
              </w:pPrChange>
            </w:pPr>
            <w:ins w:id="232" w:author="oscar sanchez" w:date="2017-06-27T12:46:00Z">
              <w:r>
                <w:t>Puntuación</w:t>
              </w:r>
            </w:ins>
          </w:p>
        </w:tc>
        <w:tc>
          <w:tcPr>
            <w:tcW w:w="1583" w:type="dxa"/>
            <w:tcPrChange w:id="233" w:author="oscar sanchez" w:date="2017-06-27T12:49:00Z">
              <w:tcPr>
                <w:tcW w:w="2831" w:type="dxa"/>
                <w:gridSpan w:val="2"/>
              </w:tcPr>
            </w:tcPrChange>
          </w:tcPr>
          <w:p w14:paraId="30EB430F" w14:textId="33C53B34" w:rsidR="00291276" w:rsidRDefault="00291276">
            <w:pPr>
              <w:jc w:val="center"/>
              <w:cnfStyle w:val="100000000000" w:firstRow="1" w:lastRow="0" w:firstColumn="0" w:lastColumn="0" w:oddVBand="0" w:evenVBand="0" w:oddHBand="0" w:evenHBand="0" w:firstRowFirstColumn="0" w:firstRowLastColumn="0" w:lastRowFirstColumn="0" w:lastRowLastColumn="0"/>
              <w:rPr>
                <w:ins w:id="234" w:author="oscar sanchez" w:date="2017-06-27T12:46:00Z"/>
              </w:rPr>
              <w:pPrChange w:id="235" w:author="oscar sanchez" w:date="2017-06-27T12:49:00Z">
                <w:pPr>
                  <w:cnfStyle w:val="100000000000" w:firstRow="1" w:lastRow="0" w:firstColumn="0" w:lastColumn="0" w:oddVBand="0" w:evenVBand="0" w:oddHBand="0" w:evenHBand="0" w:firstRowFirstColumn="0" w:firstRowLastColumn="0" w:lastRowFirstColumn="0" w:lastRowLastColumn="0"/>
                </w:pPr>
              </w:pPrChange>
            </w:pPr>
            <w:ins w:id="236" w:author="oscar sanchez" w:date="2017-06-27T12:46:00Z">
              <w:r>
                <w:t>Importancia</w:t>
              </w:r>
            </w:ins>
          </w:p>
        </w:tc>
        <w:tc>
          <w:tcPr>
            <w:tcW w:w="5215" w:type="dxa"/>
            <w:tcPrChange w:id="237" w:author="oscar sanchez" w:date="2017-06-27T12:49:00Z">
              <w:tcPr>
                <w:tcW w:w="2832" w:type="dxa"/>
              </w:tcPr>
            </w:tcPrChange>
          </w:tcPr>
          <w:p w14:paraId="4C785431" w14:textId="70BF19E9" w:rsidR="00291276" w:rsidRDefault="00291276">
            <w:pPr>
              <w:jc w:val="center"/>
              <w:cnfStyle w:val="100000000000" w:firstRow="1" w:lastRow="0" w:firstColumn="0" w:lastColumn="0" w:oddVBand="0" w:evenVBand="0" w:oddHBand="0" w:evenHBand="0" w:firstRowFirstColumn="0" w:firstRowLastColumn="0" w:lastRowFirstColumn="0" w:lastRowLastColumn="0"/>
              <w:rPr>
                <w:ins w:id="238" w:author="oscar sanchez" w:date="2017-06-27T12:46:00Z"/>
              </w:rPr>
              <w:pPrChange w:id="239" w:author="oscar sanchez" w:date="2017-06-27T12:46:00Z">
                <w:pPr>
                  <w:cnfStyle w:val="100000000000" w:firstRow="1" w:lastRow="0" w:firstColumn="0" w:lastColumn="0" w:oddVBand="0" w:evenVBand="0" w:oddHBand="0" w:evenHBand="0" w:firstRowFirstColumn="0" w:firstRowLastColumn="0" w:lastRowFirstColumn="0" w:lastRowLastColumn="0"/>
                </w:pPr>
              </w:pPrChange>
            </w:pPr>
            <w:ins w:id="240" w:author="oscar sanchez" w:date="2017-06-27T12:46:00Z">
              <w:r>
                <w:t>Explicación</w:t>
              </w:r>
            </w:ins>
          </w:p>
        </w:tc>
      </w:tr>
      <w:tr w:rsidR="00291276" w14:paraId="29D51F78" w14:textId="77777777" w:rsidTr="00291276">
        <w:trPr>
          <w:cnfStyle w:val="000000100000" w:firstRow="0" w:lastRow="0" w:firstColumn="0" w:lastColumn="0" w:oddVBand="0" w:evenVBand="0" w:oddHBand="1" w:evenHBand="0" w:firstRowFirstColumn="0" w:firstRowLastColumn="0" w:lastRowFirstColumn="0" w:lastRowLastColumn="0"/>
          <w:ins w:id="241" w:author="oscar sanchez" w:date="2017-06-27T12:46:00Z"/>
        </w:trPr>
        <w:tc>
          <w:tcPr>
            <w:cnfStyle w:val="001000000000" w:firstRow="0" w:lastRow="0" w:firstColumn="1" w:lastColumn="0" w:oddVBand="0" w:evenVBand="0" w:oddHBand="0" w:evenHBand="0" w:firstRowFirstColumn="0" w:firstRowLastColumn="0" w:lastRowFirstColumn="0" w:lastRowLastColumn="0"/>
            <w:tcW w:w="1696" w:type="dxa"/>
            <w:tcPrChange w:id="242" w:author="oscar sanchez" w:date="2017-06-27T12:49:00Z">
              <w:tcPr>
                <w:tcW w:w="2831" w:type="dxa"/>
                <w:gridSpan w:val="2"/>
              </w:tcPr>
            </w:tcPrChange>
          </w:tcPr>
          <w:p w14:paraId="7B5C3BF9" w14:textId="20CC37D5" w:rsidR="00291276" w:rsidRDefault="00291276">
            <w:pPr>
              <w:jc w:val="center"/>
              <w:cnfStyle w:val="001000100000" w:firstRow="0" w:lastRow="0" w:firstColumn="1" w:lastColumn="0" w:oddVBand="0" w:evenVBand="0" w:oddHBand="1" w:evenHBand="0" w:firstRowFirstColumn="0" w:firstRowLastColumn="0" w:lastRowFirstColumn="0" w:lastRowLastColumn="0"/>
              <w:rPr>
                <w:ins w:id="243" w:author="oscar sanchez" w:date="2017-06-27T12:46:00Z"/>
              </w:rPr>
              <w:pPrChange w:id="244" w:author="oscar sanchez" w:date="2017-06-27T12:49:00Z">
                <w:pPr>
                  <w:cnfStyle w:val="001000100000" w:firstRow="0" w:lastRow="0" w:firstColumn="1" w:lastColumn="0" w:oddVBand="0" w:evenVBand="0" w:oddHBand="1" w:evenHBand="0" w:firstRowFirstColumn="0" w:firstRowLastColumn="0" w:lastRowFirstColumn="0" w:lastRowLastColumn="0"/>
                </w:pPr>
              </w:pPrChange>
            </w:pPr>
            <w:ins w:id="245" w:author="oscar sanchez" w:date="2017-06-27T12:46:00Z">
              <w:r>
                <w:t>0-1</w:t>
              </w:r>
            </w:ins>
          </w:p>
        </w:tc>
        <w:tc>
          <w:tcPr>
            <w:tcW w:w="1583" w:type="dxa"/>
            <w:tcPrChange w:id="246" w:author="oscar sanchez" w:date="2017-06-27T12:49:00Z">
              <w:tcPr>
                <w:tcW w:w="2831" w:type="dxa"/>
                <w:gridSpan w:val="2"/>
              </w:tcPr>
            </w:tcPrChange>
          </w:tcPr>
          <w:p w14:paraId="1C75C103" w14:textId="64C99E3D" w:rsidR="00291276" w:rsidRDefault="00291276">
            <w:pPr>
              <w:jc w:val="center"/>
              <w:cnfStyle w:val="000000100000" w:firstRow="0" w:lastRow="0" w:firstColumn="0" w:lastColumn="0" w:oddVBand="0" w:evenVBand="0" w:oddHBand="1" w:evenHBand="0" w:firstRowFirstColumn="0" w:firstRowLastColumn="0" w:lastRowFirstColumn="0" w:lastRowLastColumn="0"/>
              <w:rPr>
                <w:ins w:id="247" w:author="oscar sanchez" w:date="2017-06-27T12:46:00Z"/>
              </w:rPr>
              <w:pPrChange w:id="248" w:author="oscar sanchez" w:date="2017-06-27T12:49:00Z">
                <w:pPr>
                  <w:cnfStyle w:val="000000100000" w:firstRow="0" w:lastRow="0" w:firstColumn="0" w:lastColumn="0" w:oddVBand="0" w:evenVBand="0" w:oddHBand="1" w:evenHBand="0" w:firstRowFirstColumn="0" w:firstRowLastColumn="0" w:lastRowFirstColumn="0" w:lastRowLastColumn="0"/>
                </w:pPr>
              </w:pPrChange>
            </w:pPr>
            <w:ins w:id="249" w:author="oscar sanchez" w:date="2017-06-27T12:48:00Z">
              <w:r>
                <w:t>Mínima</w:t>
              </w:r>
            </w:ins>
          </w:p>
        </w:tc>
        <w:tc>
          <w:tcPr>
            <w:tcW w:w="5215" w:type="dxa"/>
            <w:tcPrChange w:id="250" w:author="oscar sanchez" w:date="2017-06-27T12:49:00Z">
              <w:tcPr>
                <w:tcW w:w="2832" w:type="dxa"/>
              </w:tcPr>
            </w:tcPrChange>
          </w:tcPr>
          <w:p w14:paraId="6C7A45D0" w14:textId="3100B08F" w:rsidR="00291276" w:rsidRDefault="00291276" w:rsidP="00227C8C">
            <w:pPr>
              <w:cnfStyle w:val="000000100000" w:firstRow="0" w:lastRow="0" w:firstColumn="0" w:lastColumn="0" w:oddVBand="0" w:evenVBand="0" w:oddHBand="1" w:evenHBand="0" w:firstRowFirstColumn="0" w:firstRowLastColumn="0" w:lastRowFirstColumn="0" w:lastRowLastColumn="0"/>
              <w:rPr>
                <w:ins w:id="251" w:author="oscar sanchez" w:date="2017-06-27T12:46:00Z"/>
              </w:rPr>
            </w:pPr>
            <w:ins w:id="252" w:author="oscar sanchez" w:date="2017-06-27T12:49:00Z">
              <w:r w:rsidRPr="00291276">
                <w:t>Elemento sin mucha importancia pero que hay tener en cuenta y valorarlo.</w:t>
              </w:r>
            </w:ins>
          </w:p>
        </w:tc>
      </w:tr>
      <w:tr w:rsidR="00291276" w14:paraId="4DBA952D" w14:textId="77777777" w:rsidTr="00291276">
        <w:trPr>
          <w:ins w:id="253" w:author="oscar sanchez" w:date="2017-06-27T12:46:00Z"/>
        </w:trPr>
        <w:tc>
          <w:tcPr>
            <w:cnfStyle w:val="001000000000" w:firstRow="0" w:lastRow="0" w:firstColumn="1" w:lastColumn="0" w:oddVBand="0" w:evenVBand="0" w:oddHBand="0" w:evenHBand="0" w:firstRowFirstColumn="0" w:firstRowLastColumn="0" w:lastRowFirstColumn="0" w:lastRowLastColumn="0"/>
            <w:tcW w:w="1696" w:type="dxa"/>
            <w:tcPrChange w:id="254" w:author="oscar sanchez" w:date="2017-06-27T12:49:00Z">
              <w:tcPr>
                <w:tcW w:w="2831" w:type="dxa"/>
                <w:gridSpan w:val="2"/>
              </w:tcPr>
            </w:tcPrChange>
          </w:tcPr>
          <w:p w14:paraId="70250F70" w14:textId="303A41D0" w:rsidR="00291276" w:rsidRDefault="00291276">
            <w:pPr>
              <w:jc w:val="center"/>
              <w:rPr>
                <w:ins w:id="255" w:author="oscar sanchez" w:date="2017-06-27T12:46:00Z"/>
              </w:rPr>
              <w:pPrChange w:id="256" w:author="oscar sanchez" w:date="2017-06-27T12:49:00Z">
                <w:pPr/>
              </w:pPrChange>
            </w:pPr>
            <w:ins w:id="257" w:author="oscar sanchez" w:date="2017-06-27T12:47:00Z">
              <w:r>
                <w:t>0-2</w:t>
              </w:r>
            </w:ins>
          </w:p>
        </w:tc>
        <w:tc>
          <w:tcPr>
            <w:tcW w:w="1583" w:type="dxa"/>
            <w:tcPrChange w:id="258" w:author="oscar sanchez" w:date="2017-06-27T12:49:00Z">
              <w:tcPr>
                <w:tcW w:w="2831" w:type="dxa"/>
                <w:gridSpan w:val="2"/>
              </w:tcPr>
            </w:tcPrChange>
          </w:tcPr>
          <w:p w14:paraId="58CE3B84" w14:textId="0C50B694" w:rsidR="00291276" w:rsidRDefault="00291276">
            <w:pPr>
              <w:jc w:val="center"/>
              <w:cnfStyle w:val="000000000000" w:firstRow="0" w:lastRow="0" w:firstColumn="0" w:lastColumn="0" w:oddVBand="0" w:evenVBand="0" w:oddHBand="0" w:evenHBand="0" w:firstRowFirstColumn="0" w:firstRowLastColumn="0" w:lastRowFirstColumn="0" w:lastRowLastColumn="0"/>
              <w:rPr>
                <w:ins w:id="259" w:author="oscar sanchez" w:date="2017-06-27T12:46:00Z"/>
              </w:rPr>
              <w:pPrChange w:id="260" w:author="oscar sanchez" w:date="2017-06-27T12:49:00Z">
                <w:pPr>
                  <w:cnfStyle w:val="000000000000" w:firstRow="0" w:lastRow="0" w:firstColumn="0" w:lastColumn="0" w:oddVBand="0" w:evenVBand="0" w:oddHBand="0" w:evenHBand="0" w:firstRowFirstColumn="0" w:firstRowLastColumn="0" w:lastRowFirstColumn="0" w:lastRowLastColumn="0"/>
                </w:pPr>
              </w:pPrChange>
            </w:pPr>
            <w:ins w:id="261" w:author="oscar sanchez" w:date="2017-06-27T12:48:00Z">
              <w:r>
                <w:t>Poca</w:t>
              </w:r>
            </w:ins>
          </w:p>
        </w:tc>
        <w:tc>
          <w:tcPr>
            <w:tcW w:w="5215" w:type="dxa"/>
            <w:tcPrChange w:id="262" w:author="oscar sanchez" w:date="2017-06-27T12:49:00Z">
              <w:tcPr>
                <w:tcW w:w="2832" w:type="dxa"/>
              </w:tcPr>
            </w:tcPrChange>
          </w:tcPr>
          <w:p w14:paraId="7ACE0C4B" w14:textId="1B408A88" w:rsidR="00291276" w:rsidRDefault="00291276" w:rsidP="00227C8C">
            <w:pPr>
              <w:cnfStyle w:val="000000000000" w:firstRow="0" w:lastRow="0" w:firstColumn="0" w:lastColumn="0" w:oddVBand="0" w:evenVBand="0" w:oddHBand="0" w:evenHBand="0" w:firstRowFirstColumn="0" w:firstRowLastColumn="0" w:lastRowFirstColumn="0" w:lastRowLastColumn="0"/>
              <w:rPr>
                <w:ins w:id="263" w:author="oscar sanchez" w:date="2017-06-27T12:46:00Z"/>
              </w:rPr>
            </w:pPr>
            <w:ins w:id="264" w:author="oscar sanchez" w:date="2017-06-27T12:49:00Z">
              <w:r w:rsidRPr="00291276">
                <w:t>Apartado con cierta importancia pero que se desea que no influya demasiado en el resultado final</w:t>
              </w:r>
            </w:ins>
          </w:p>
        </w:tc>
      </w:tr>
      <w:tr w:rsidR="00291276" w14:paraId="661186F5" w14:textId="77777777" w:rsidTr="00291276">
        <w:trPr>
          <w:cnfStyle w:val="000000100000" w:firstRow="0" w:lastRow="0" w:firstColumn="0" w:lastColumn="0" w:oddVBand="0" w:evenVBand="0" w:oddHBand="1" w:evenHBand="0" w:firstRowFirstColumn="0" w:firstRowLastColumn="0" w:lastRowFirstColumn="0" w:lastRowLastColumn="0"/>
          <w:ins w:id="265" w:author="oscar sanchez" w:date="2017-06-27T12:46:00Z"/>
        </w:trPr>
        <w:tc>
          <w:tcPr>
            <w:cnfStyle w:val="001000000000" w:firstRow="0" w:lastRow="0" w:firstColumn="1" w:lastColumn="0" w:oddVBand="0" w:evenVBand="0" w:oddHBand="0" w:evenHBand="0" w:firstRowFirstColumn="0" w:firstRowLastColumn="0" w:lastRowFirstColumn="0" w:lastRowLastColumn="0"/>
            <w:tcW w:w="1696" w:type="dxa"/>
            <w:tcPrChange w:id="266" w:author="oscar sanchez" w:date="2017-06-27T12:49:00Z">
              <w:tcPr>
                <w:tcW w:w="2831" w:type="dxa"/>
                <w:gridSpan w:val="2"/>
              </w:tcPr>
            </w:tcPrChange>
          </w:tcPr>
          <w:p w14:paraId="09F9C9F9" w14:textId="3958529E" w:rsidR="00291276" w:rsidRDefault="00291276">
            <w:pPr>
              <w:ind w:left="708" w:hanging="708"/>
              <w:jc w:val="center"/>
              <w:cnfStyle w:val="001000100000" w:firstRow="0" w:lastRow="0" w:firstColumn="1" w:lastColumn="0" w:oddVBand="0" w:evenVBand="0" w:oddHBand="1" w:evenHBand="0" w:firstRowFirstColumn="0" w:firstRowLastColumn="0" w:lastRowFirstColumn="0" w:lastRowLastColumn="0"/>
              <w:rPr>
                <w:ins w:id="267" w:author="oscar sanchez" w:date="2017-06-27T12:46:00Z"/>
              </w:rPr>
              <w:pPrChange w:id="268" w:author="oscar sanchez" w:date="2017-07-02T11:10:00Z">
                <w:pPr>
                  <w:cnfStyle w:val="001000100000" w:firstRow="0" w:lastRow="0" w:firstColumn="1" w:lastColumn="0" w:oddVBand="0" w:evenVBand="0" w:oddHBand="1" w:evenHBand="0" w:firstRowFirstColumn="0" w:firstRowLastColumn="0" w:lastRowFirstColumn="0" w:lastRowLastColumn="0"/>
                </w:pPr>
              </w:pPrChange>
            </w:pPr>
            <w:ins w:id="269" w:author="oscar sanchez" w:date="2017-06-27T12:47:00Z">
              <w:r>
                <w:t>0-4</w:t>
              </w:r>
            </w:ins>
          </w:p>
        </w:tc>
        <w:tc>
          <w:tcPr>
            <w:tcW w:w="1583" w:type="dxa"/>
            <w:tcPrChange w:id="270" w:author="oscar sanchez" w:date="2017-06-27T12:49:00Z">
              <w:tcPr>
                <w:tcW w:w="2831" w:type="dxa"/>
                <w:gridSpan w:val="2"/>
              </w:tcPr>
            </w:tcPrChange>
          </w:tcPr>
          <w:p w14:paraId="4EC61B24" w14:textId="02C3813B" w:rsidR="00291276" w:rsidRDefault="00291276">
            <w:pPr>
              <w:jc w:val="center"/>
              <w:cnfStyle w:val="000000100000" w:firstRow="0" w:lastRow="0" w:firstColumn="0" w:lastColumn="0" w:oddVBand="0" w:evenVBand="0" w:oddHBand="1" w:evenHBand="0" w:firstRowFirstColumn="0" w:firstRowLastColumn="0" w:lastRowFirstColumn="0" w:lastRowLastColumn="0"/>
              <w:rPr>
                <w:ins w:id="271" w:author="oscar sanchez" w:date="2017-06-27T12:46:00Z"/>
              </w:rPr>
              <w:pPrChange w:id="272" w:author="oscar sanchez" w:date="2017-06-27T12:49:00Z">
                <w:pPr>
                  <w:cnfStyle w:val="000000100000" w:firstRow="0" w:lastRow="0" w:firstColumn="0" w:lastColumn="0" w:oddVBand="0" w:evenVBand="0" w:oddHBand="1" w:evenHBand="0" w:firstRowFirstColumn="0" w:firstRowLastColumn="0" w:lastRowFirstColumn="0" w:lastRowLastColumn="0"/>
                </w:pPr>
              </w:pPrChange>
            </w:pPr>
            <w:ins w:id="273" w:author="oscar sanchez" w:date="2017-06-27T12:48:00Z">
              <w:r>
                <w:t>Normal</w:t>
              </w:r>
            </w:ins>
          </w:p>
        </w:tc>
        <w:tc>
          <w:tcPr>
            <w:tcW w:w="5215" w:type="dxa"/>
            <w:tcPrChange w:id="274" w:author="oscar sanchez" w:date="2017-06-27T12:49:00Z">
              <w:tcPr>
                <w:tcW w:w="2832" w:type="dxa"/>
              </w:tcPr>
            </w:tcPrChange>
          </w:tcPr>
          <w:p w14:paraId="210C0B12" w14:textId="66694C04" w:rsidR="00291276" w:rsidRDefault="00291276" w:rsidP="00227C8C">
            <w:pPr>
              <w:cnfStyle w:val="000000100000" w:firstRow="0" w:lastRow="0" w:firstColumn="0" w:lastColumn="0" w:oddVBand="0" w:evenVBand="0" w:oddHBand="1" w:evenHBand="0" w:firstRowFirstColumn="0" w:firstRowLastColumn="0" w:lastRowFirstColumn="0" w:lastRowLastColumn="0"/>
              <w:rPr>
                <w:ins w:id="275" w:author="oscar sanchez" w:date="2017-06-27T12:46:00Z"/>
              </w:rPr>
            </w:pPr>
            <w:ins w:id="276" w:author="oscar sanchez" w:date="2017-06-27T12:51:00Z">
              <w:r w:rsidRPr="00291276">
                <w:t>Los criterios en este apartado tienen un</w:t>
              </w:r>
              <w:r>
                <w:t>a</w:t>
              </w:r>
              <w:r w:rsidRPr="00291276">
                <w:t xml:space="preserve"> importa</w:t>
              </w:r>
              <w:r>
                <w:t>n</w:t>
              </w:r>
              <w:r w:rsidRPr="00291276">
                <w:t>cia standard, puntuación por defecto</w:t>
              </w:r>
            </w:ins>
          </w:p>
        </w:tc>
      </w:tr>
      <w:tr w:rsidR="00291276" w14:paraId="31497D1F" w14:textId="77777777" w:rsidTr="00291276">
        <w:trPr>
          <w:ins w:id="277" w:author="oscar sanchez" w:date="2017-06-27T12:46:00Z"/>
        </w:trPr>
        <w:tc>
          <w:tcPr>
            <w:cnfStyle w:val="001000000000" w:firstRow="0" w:lastRow="0" w:firstColumn="1" w:lastColumn="0" w:oddVBand="0" w:evenVBand="0" w:oddHBand="0" w:evenHBand="0" w:firstRowFirstColumn="0" w:firstRowLastColumn="0" w:lastRowFirstColumn="0" w:lastRowLastColumn="0"/>
            <w:tcW w:w="1696" w:type="dxa"/>
            <w:tcPrChange w:id="278" w:author="oscar sanchez" w:date="2017-06-27T12:49:00Z">
              <w:tcPr>
                <w:tcW w:w="2831" w:type="dxa"/>
                <w:gridSpan w:val="2"/>
              </w:tcPr>
            </w:tcPrChange>
          </w:tcPr>
          <w:p w14:paraId="4973418A" w14:textId="1ED42119" w:rsidR="00291276" w:rsidRDefault="00291276">
            <w:pPr>
              <w:jc w:val="center"/>
              <w:rPr>
                <w:ins w:id="279" w:author="oscar sanchez" w:date="2017-06-27T12:46:00Z"/>
              </w:rPr>
              <w:pPrChange w:id="280" w:author="oscar sanchez" w:date="2017-06-27T12:49:00Z">
                <w:pPr/>
              </w:pPrChange>
            </w:pPr>
            <w:ins w:id="281" w:author="oscar sanchez" w:date="2017-06-27T12:47:00Z">
              <w:r>
                <w:t>0-6</w:t>
              </w:r>
            </w:ins>
          </w:p>
        </w:tc>
        <w:tc>
          <w:tcPr>
            <w:tcW w:w="1583" w:type="dxa"/>
            <w:tcPrChange w:id="282" w:author="oscar sanchez" w:date="2017-06-27T12:49:00Z">
              <w:tcPr>
                <w:tcW w:w="2831" w:type="dxa"/>
                <w:gridSpan w:val="2"/>
              </w:tcPr>
            </w:tcPrChange>
          </w:tcPr>
          <w:p w14:paraId="65A6317C" w14:textId="1F80A456" w:rsidR="00291276" w:rsidRDefault="00291276">
            <w:pPr>
              <w:jc w:val="center"/>
              <w:cnfStyle w:val="000000000000" w:firstRow="0" w:lastRow="0" w:firstColumn="0" w:lastColumn="0" w:oddVBand="0" w:evenVBand="0" w:oddHBand="0" w:evenHBand="0" w:firstRowFirstColumn="0" w:firstRowLastColumn="0" w:lastRowFirstColumn="0" w:lastRowLastColumn="0"/>
              <w:rPr>
                <w:ins w:id="283" w:author="oscar sanchez" w:date="2017-06-27T12:46:00Z"/>
              </w:rPr>
              <w:pPrChange w:id="284" w:author="oscar sanchez" w:date="2017-06-27T12:49:00Z">
                <w:pPr>
                  <w:cnfStyle w:val="000000000000" w:firstRow="0" w:lastRow="0" w:firstColumn="0" w:lastColumn="0" w:oddVBand="0" w:evenVBand="0" w:oddHBand="0" w:evenHBand="0" w:firstRowFirstColumn="0" w:firstRowLastColumn="0" w:lastRowFirstColumn="0" w:lastRowLastColumn="0"/>
                </w:pPr>
              </w:pPrChange>
            </w:pPr>
            <w:ins w:id="285" w:author="oscar sanchez" w:date="2017-06-27T12:48:00Z">
              <w:r>
                <w:t>Alta</w:t>
              </w:r>
            </w:ins>
          </w:p>
        </w:tc>
        <w:tc>
          <w:tcPr>
            <w:tcW w:w="5215" w:type="dxa"/>
            <w:tcPrChange w:id="286" w:author="oscar sanchez" w:date="2017-06-27T12:49:00Z">
              <w:tcPr>
                <w:tcW w:w="2832" w:type="dxa"/>
              </w:tcPr>
            </w:tcPrChange>
          </w:tcPr>
          <w:p w14:paraId="33C54088" w14:textId="23A12AF1" w:rsidR="00291276" w:rsidRDefault="00291276" w:rsidP="00227C8C">
            <w:pPr>
              <w:cnfStyle w:val="000000000000" w:firstRow="0" w:lastRow="0" w:firstColumn="0" w:lastColumn="0" w:oddVBand="0" w:evenVBand="0" w:oddHBand="0" w:evenHBand="0" w:firstRowFirstColumn="0" w:firstRowLastColumn="0" w:lastRowFirstColumn="0" w:lastRowLastColumn="0"/>
              <w:rPr>
                <w:ins w:id="287" w:author="oscar sanchez" w:date="2017-06-27T12:46:00Z"/>
              </w:rPr>
            </w:pPr>
            <w:ins w:id="288" w:author="oscar sanchez" w:date="2017-06-27T12:51:00Z">
              <w:r w:rsidRPr="00291276">
                <w:t>Elementos bastante importante</w:t>
              </w:r>
              <w:r>
                <w:t>s</w:t>
              </w:r>
              <w:r w:rsidRPr="00291276">
                <w:t xml:space="preserve"> y que deben contar mucho a la hora de seleccionar un programa</w:t>
              </w:r>
            </w:ins>
          </w:p>
        </w:tc>
      </w:tr>
      <w:tr w:rsidR="00291276" w14:paraId="03030E1A" w14:textId="77777777" w:rsidTr="00291276">
        <w:trPr>
          <w:cnfStyle w:val="000000100000" w:firstRow="0" w:lastRow="0" w:firstColumn="0" w:lastColumn="0" w:oddVBand="0" w:evenVBand="0" w:oddHBand="1" w:evenHBand="0" w:firstRowFirstColumn="0" w:firstRowLastColumn="0" w:lastRowFirstColumn="0" w:lastRowLastColumn="0"/>
          <w:ins w:id="289" w:author="oscar sanchez" w:date="2017-06-27T12:46:00Z"/>
        </w:trPr>
        <w:tc>
          <w:tcPr>
            <w:cnfStyle w:val="001000000000" w:firstRow="0" w:lastRow="0" w:firstColumn="1" w:lastColumn="0" w:oddVBand="0" w:evenVBand="0" w:oddHBand="0" w:evenHBand="0" w:firstRowFirstColumn="0" w:firstRowLastColumn="0" w:lastRowFirstColumn="0" w:lastRowLastColumn="0"/>
            <w:tcW w:w="1696" w:type="dxa"/>
            <w:tcPrChange w:id="290" w:author="oscar sanchez" w:date="2017-06-27T12:49:00Z">
              <w:tcPr>
                <w:tcW w:w="2831" w:type="dxa"/>
                <w:gridSpan w:val="2"/>
              </w:tcPr>
            </w:tcPrChange>
          </w:tcPr>
          <w:p w14:paraId="6B51CE53" w14:textId="57012DC2" w:rsidR="00291276" w:rsidRDefault="00291276">
            <w:pPr>
              <w:jc w:val="center"/>
              <w:cnfStyle w:val="001000100000" w:firstRow="0" w:lastRow="0" w:firstColumn="1" w:lastColumn="0" w:oddVBand="0" w:evenVBand="0" w:oddHBand="1" w:evenHBand="0" w:firstRowFirstColumn="0" w:firstRowLastColumn="0" w:lastRowFirstColumn="0" w:lastRowLastColumn="0"/>
              <w:rPr>
                <w:ins w:id="291" w:author="oscar sanchez" w:date="2017-06-27T12:46:00Z"/>
              </w:rPr>
              <w:pPrChange w:id="292" w:author="oscar sanchez" w:date="2017-06-27T12:49:00Z">
                <w:pPr>
                  <w:cnfStyle w:val="001000100000" w:firstRow="0" w:lastRow="0" w:firstColumn="1" w:lastColumn="0" w:oddVBand="0" w:evenVBand="0" w:oddHBand="1" w:evenHBand="0" w:firstRowFirstColumn="0" w:firstRowLastColumn="0" w:lastRowFirstColumn="0" w:lastRowLastColumn="0"/>
                </w:pPr>
              </w:pPrChange>
            </w:pPr>
            <w:ins w:id="293" w:author="oscar sanchez" w:date="2017-06-27T12:47:00Z">
              <w:r>
                <w:t>0-8</w:t>
              </w:r>
            </w:ins>
          </w:p>
        </w:tc>
        <w:tc>
          <w:tcPr>
            <w:tcW w:w="1583" w:type="dxa"/>
            <w:tcPrChange w:id="294" w:author="oscar sanchez" w:date="2017-06-27T12:49:00Z">
              <w:tcPr>
                <w:tcW w:w="2831" w:type="dxa"/>
                <w:gridSpan w:val="2"/>
              </w:tcPr>
            </w:tcPrChange>
          </w:tcPr>
          <w:p w14:paraId="3C652B9B" w14:textId="741FFA17" w:rsidR="00291276" w:rsidRDefault="00291276">
            <w:pPr>
              <w:jc w:val="center"/>
              <w:cnfStyle w:val="000000100000" w:firstRow="0" w:lastRow="0" w:firstColumn="0" w:lastColumn="0" w:oddVBand="0" w:evenVBand="0" w:oddHBand="1" w:evenHBand="0" w:firstRowFirstColumn="0" w:firstRowLastColumn="0" w:lastRowFirstColumn="0" w:lastRowLastColumn="0"/>
              <w:rPr>
                <w:ins w:id="295" w:author="oscar sanchez" w:date="2017-06-27T12:46:00Z"/>
              </w:rPr>
              <w:pPrChange w:id="296" w:author="oscar sanchez" w:date="2017-06-27T12:49:00Z">
                <w:pPr>
                  <w:cnfStyle w:val="000000100000" w:firstRow="0" w:lastRow="0" w:firstColumn="0" w:lastColumn="0" w:oddVBand="0" w:evenVBand="0" w:oddHBand="1" w:evenHBand="0" w:firstRowFirstColumn="0" w:firstRowLastColumn="0" w:lastRowFirstColumn="0" w:lastRowLastColumn="0"/>
                </w:pPr>
              </w:pPrChange>
            </w:pPr>
            <w:ins w:id="297" w:author="oscar sanchez" w:date="2017-06-27T12:48:00Z">
              <w:r>
                <w:t>Clave</w:t>
              </w:r>
            </w:ins>
          </w:p>
        </w:tc>
        <w:tc>
          <w:tcPr>
            <w:tcW w:w="5215" w:type="dxa"/>
            <w:tcPrChange w:id="298" w:author="oscar sanchez" w:date="2017-06-27T12:49:00Z">
              <w:tcPr>
                <w:tcW w:w="2832" w:type="dxa"/>
              </w:tcPr>
            </w:tcPrChange>
          </w:tcPr>
          <w:p w14:paraId="1046B10E" w14:textId="28B526D5" w:rsidR="00291276" w:rsidRDefault="00291276" w:rsidP="00227C8C">
            <w:pPr>
              <w:cnfStyle w:val="000000100000" w:firstRow="0" w:lastRow="0" w:firstColumn="0" w:lastColumn="0" w:oddVBand="0" w:evenVBand="0" w:oddHBand="1" w:evenHBand="0" w:firstRowFirstColumn="0" w:firstRowLastColumn="0" w:lastRowFirstColumn="0" w:lastRowLastColumn="0"/>
              <w:rPr>
                <w:ins w:id="299" w:author="oscar sanchez" w:date="2017-06-27T12:46:00Z"/>
              </w:rPr>
            </w:pPr>
            <w:ins w:id="300" w:author="oscar sanchez" w:date="2017-06-27T12:53:00Z">
              <w:r w:rsidRPr="00291276">
                <w:t>Elementos clave y fundamentales</w:t>
              </w:r>
              <w:r>
                <w:t>.</w:t>
              </w:r>
            </w:ins>
          </w:p>
        </w:tc>
      </w:tr>
      <w:tr w:rsidR="00291276" w14:paraId="5787E02A" w14:textId="77777777" w:rsidTr="00291276">
        <w:tblPrEx>
          <w:tblPrExChange w:id="301" w:author="oscar sanchez" w:date="2017-06-27T12:49:00Z">
            <w:tblPrEx>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Ex>
          </w:tblPrExChange>
        </w:tblPrEx>
        <w:trPr>
          <w:ins w:id="302" w:author="oscar sanchez" w:date="2017-06-27T12:47:00Z"/>
        </w:trPr>
        <w:tc>
          <w:tcPr>
            <w:cnfStyle w:val="001000000000" w:firstRow="0" w:lastRow="0" w:firstColumn="1" w:lastColumn="0" w:oddVBand="0" w:evenVBand="0" w:oddHBand="0" w:evenHBand="0" w:firstRowFirstColumn="0" w:firstRowLastColumn="0" w:lastRowFirstColumn="0" w:lastRowLastColumn="0"/>
            <w:tcW w:w="0" w:type="dxa"/>
            <w:tcPrChange w:id="303" w:author="oscar sanchez" w:date="2017-06-27T12:49:00Z">
              <w:tcPr>
                <w:tcW w:w="1696" w:type="dxa"/>
              </w:tcPr>
            </w:tcPrChange>
          </w:tcPr>
          <w:p w14:paraId="111BD20A" w14:textId="1B55654D" w:rsidR="00291276" w:rsidRDefault="00291276">
            <w:pPr>
              <w:jc w:val="center"/>
              <w:rPr>
                <w:ins w:id="304" w:author="oscar sanchez" w:date="2017-06-27T12:47:00Z"/>
              </w:rPr>
              <w:pPrChange w:id="305" w:author="oscar sanchez" w:date="2017-06-27T12:49:00Z">
                <w:pPr/>
              </w:pPrChange>
            </w:pPr>
            <w:ins w:id="306" w:author="oscar sanchez" w:date="2017-06-27T12:47:00Z">
              <w:r>
                <w:t>&gt;10</w:t>
              </w:r>
            </w:ins>
          </w:p>
        </w:tc>
        <w:tc>
          <w:tcPr>
            <w:tcW w:w="1583" w:type="dxa"/>
            <w:tcPrChange w:id="307" w:author="oscar sanchez" w:date="2017-06-27T12:49:00Z">
              <w:tcPr>
                <w:tcW w:w="2127" w:type="dxa"/>
                <w:gridSpan w:val="2"/>
              </w:tcPr>
            </w:tcPrChange>
          </w:tcPr>
          <w:p w14:paraId="735578D6" w14:textId="290DF728" w:rsidR="00291276" w:rsidRDefault="00291276">
            <w:pPr>
              <w:jc w:val="center"/>
              <w:cnfStyle w:val="000000000000" w:firstRow="0" w:lastRow="0" w:firstColumn="0" w:lastColumn="0" w:oddVBand="0" w:evenVBand="0" w:oddHBand="0" w:evenHBand="0" w:firstRowFirstColumn="0" w:firstRowLastColumn="0" w:lastRowFirstColumn="0" w:lastRowLastColumn="0"/>
              <w:rPr>
                <w:ins w:id="308" w:author="oscar sanchez" w:date="2017-06-27T12:47:00Z"/>
              </w:rPr>
              <w:pPrChange w:id="309" w:author="oscar sanchez" w:date="2017-06-27T12:49:00Z">
                <w:pPr>
                  <w:cnfStyle w:val="000000000000" w:firstRow="0" w:lastRow="0" w:firstColumn="0" w:lastColumn="0" w:oddVBand="0" w:evenVBand="0" w:oddHBand="0" w:evenHBand="0" w:firstRowFirstColumn="0" w:firstRowLastColumn="0" w:lastRowFirstColumn="0" w:lastRowLastColumn="0"/>
                </w:pPr>
              </w:pPrChange>
            </w:pPr>
            <w:ins w:id="310" w:author="oscar sanchez" w:date="2017-06-27T12:53:00Z">
              <w:r>
                <w:t>Especial</w:t>
              </w:r>
            </w:ins>
          </w:p>
        </w:tc>
        <w:tc>
          <w:tcPr>
            <w:tcW w:w="5215" w:type="dxa"/>
            <w:tcPrChange w:id="311" w:author="oscar sanchez" w:date="2017-06-27T12:49:00Z">
              <w:tcPr>
                <w:tcW w:w="4671" w:type="dxa"/>
                <w:gridSpan w:val="2"/>
              </w:tcPr>
            </w:tcPrChange>
          </w:tcPr>
          <w:p w14:paraId="31099437" w14:textId="222096E5" w:rsidR="00291276" w:rsidRDefault="00291276">
            <w:pPr>
              <w:keepNext/>
              <w:cnfStyle w:val="000000000000" w:firstRow="0" w:lastRow="0" w:firstColumn="0" w:lastColumn="0" w:oddVBand="0" w:evenVBand="0" w:oddHBand="0" w:evenHBand="0" w:firstRowFirstColumn="0" w:firstRowLastColumn="0" w:lastRowFirstColumn="0" w:lastRowLastColumn="0"/>
              <w:rPr>
                <w:ins w:id="312" w:author="oscar sanchez" w:date="2017-06-27T12:47:00Z"/>
              </w:rPr>
              <w:pPrChange w:id="313" w:author="oscar sanchez" w:date="2017-06-27T12:53:00Z">
                <w:pPr>
                  <w:cnfStyle w:val="000000000000" w:firstRow="0" w:lastRow="0" w:firstColumn="0" w:lastColumn="0" w:oddVBand="0" w:evenVBand="0" w:oddHBand="0" w:evenHBand="0" w:firstRowFirstColumn="0" w:firstRowLastColumn="0" w:lastRowFirstColumn="0" w:lastRowLastColumn="0"/>
                </w:pPr>
              </w:pPrChange>
            </w:pPr>
            <w:ins w:id="314" w:author="oscar sanchez" w:date="2017-06-27T12:53:00Z">
              <w:r>
                <w:t xml:space="preserve">Se detallará en cada caso si hay alguna puntuación de este tipo. </w:t>
              </w:r>
            </w:ins>
          </w:p>
        </w:tc>
      </w:tr>
    </w:tbl>
    <w:p w14:paraId="52A3C251" w14:textId="237DEA12" w:rsidR="00291276" w:rsidRDefault="00291276">
      <w:pPr>
        <w:pStyle w:val="Descripcin"/>
        <w:rPr>
          <w:ins w:id="315" w:author="oscar sanchez" w:date="2017-06-27T12:53:00Z"/>
        </w:rPr>
      </w:pPr>
      <w:ins w:id="316" w:author="oscar sanchez" w:date="2017-06-27T12:53:00Z">
        <w:r>
          <w:t xml:space="preserve">Tabla </w:t>
        </w:r>
      </w:ins>
      <w:ins w:id="317" w:author="oscar sanchez" w:date="2017-06-29T16:37:00Z">
        <w:r w:rsidR="009A5F5D">
          <w:fldChar w:fldCharType="begin"/>
        </w:r>
        <w:r w:rsidR="009A5F5D">
          <w:instrText xml:space="preserve"> SEQ Tabla \* ARABIC </w:instrText>
        </w:r>
      </w:ins>
      <w:r w:rsidR="009A5F5D">
        <w:fldChar w:fldCharType="separate"/>
      </w:r>
      <w:ins w:id="318" w:author="oscar sanchez" w:date="2017-07-22T11:04:00Z">
        <w:r w:rsidR="00E375D3">
          <w:rPr>
            <w:noProof/>
          </w:rPr>
          <w:t>4</w:t>
        </w:r>
      </w:ins>
      <w:ins w:id="319" w:author="oscar sanchez" w:date="2017-06-29T16:37:00Z">
        <w:r w:rsidR="009A5F5D">
          <w:fldChar w:fldCharType="end"/>
        </w:r>
      </w:ins>
      <w:ins w:id="320" w:author="oscar sanchez" w:date="2017-06-27T12:53:00Z">
        <w:r>
          <w:t>: Clasificación de puntuaciones</w:t>
        </w:r>
      </w:ins>
      <w:commentRangeEnd w:id="214"/>
      <w:ins w:id="321" w:author="oscar sanchez" w:date="2017-06-27T12:55:00Z">
        <w:r w:rsidR="00987988">
          <w:rPr>
            <w:rStyle w:val="Refdecomentario"/>
            <w:i w:val="0"/>
            <w:iCs w:val="0"/>
            <w:color w:val="auto"/>
          </w:rPr>
          <w:commentReference w:id="214"/>
        </w:r>
        <w:commentRangeEnd w:id="215"/>
        <w:r w:rsidR="00987988">
          <w:rPr>
            <w:rStyle w:val="Refdecomentario"/>
            <w:i w:val="0"/>
            <w:iCs w:val="0"/>
            <w:color w:val="auto"/>
          </w:rPr>
          <w:commentReference w:id="215"/>
        </w:r>
      </w:ins>
    </w:p>
    <w:p w14:paraId="22B8F59F" w14:textId="3359A7ED" w:rsidR="00E4414E" w:rsidRDefault="00E4414E" w:rsidP="00227C8C">
      <w:ins w:id="322" w:author="oscar sanchez" w:date="2017-06-27T12:30:00Z">
        <w:r>
          <w:t xml:space="preserve"> </w:t>
        </w:r>
      </w:ins>
    </w:p>
    <w:p w14:paraId="7C672ADE" w14:textId="77777777" w:rsidR="00227C8C" w:rsidRDefault="00227C8C" w:rsidP="00227C8C">
      <w:pPr>
        <w:pStyle w:val="Ttulo3"/>
      </w:pPr>
      <w:r>
        <w:lastRenderedPageBreak/>
        <w:t xml:space="preserve">Criterio 1: </w:t>
      </w:r>
      <w:r w:rsidRPr="00F27695">
        <w:t>Requisitos e instalación.</w:t>
      </w:r>
    </w:p>
    <w:p w14:paraId="1CE473E5" w14:textId="77777777" w:rsidR="00227C8C" w:rsidRDefault="00227C8C" w:rsidP="00227C8C">
      <w:r>
        <w:t xml:space="preserve">El primer criterio que hay tener en cuenta a la hora de analizar los diferentes motores </w:t>
      </w:r>
      <w:del w:id="323" w:author="oscar sanchez" w:date="2017-06-22T17:39:00Z">
        <w:r w:rsidDel="0075144B">
          <w:delText xml:space="preserve">a </w:delText>
        </w:r>
        <w:commentRangeStart w:id="324"/>
        <w:r w:rsidDel="0075144B">
          <w:delText xml:space="preserve">analizar </w:delText>
        </w:r>
        <w:commentRangeEnd w:id="324"/>
        <w:r w:rsidR="0032036B" w:rsidDel="0075144B">
          <w:rPr>
            <w:rStyle w:val="Refdecomentario"/>
          </w:rPr>
          <w:commentReference w:id="324"/>
        </w:r>
      </w:del>
      <w:r>
        <w:t xml:space="preserve">es el requisito de funcionamiento e instalación. </w:t>
      </w:r>
    </w:p>
    <w:p w14:paraId="033EEBBE" w14:textId="3129B427" w:rsidR="00227C8C" w:rsidRDefault="0075144B" w:rsidP="00227C8C">
      <w:ins w:id="325" w:author="oscar sanchez" w:date="2017-06-22T17:39:00Z">
        <w:r>
          <w:t>En cuanto a los requisitos de instalación, dado el carácter generalista del presente proyecto, se valorará con mayor puntuación a aquellos programas</w:t>
        </w:r>
        <w:r w:rsidDel="0075144B">
          <w:t xml:space="preserve"> </w:t>
        </w:r>
      </w:ins>
      <w:commentRangeStart w:id="326"/>
      <w:del w:id="327" w:author="oscar sanchez" w:date="2017-06-22T17:39:00Z">
        <w:r w:rsidR="00227C8C" w:rsidDel="0075144B">
          <w:delText>En cuanto los requisitos de instalación se valorará con mayor puntuación</w:delText>
        </w:r>
      </w:del>
      <w:ins w:id="328" w:author="oscar sanchez" w:date="2017-06-26T11:34:00Z">
        <w:r w:rsidR="00AC3C07" w:rsidRPr="00AC3C07">
          <w:t xml:space="preserve"> </w:t>
        </w:r>
        <w:r w:rsidR="00AC3C07">
          <w:t>En cuanto a los requisitos de instalación, dado el carácter generalista del presente proyecto, se valorará con mayor puntuación a aquellos programas</w:t>
        </w:r>
        <w:r w:rsidR="00AC3C07" w:rsidDel="00AC3C07">
          <w:t xml:space="preserve"> </w:t>
        </w:r>
      </w:ins>
      <w:del w:id="329" w:author="oscar sanchez" w:date="2017-06-26T11:34:00Z">
        <w:r w:rsidR="00227C8C" w:rsidDel="00AC3C07">
          <w:delText xml:space="preserve">, dado el carácter generalistas del presente proyecto, a aquellos programas </w:delText>
        </w:r>
      </w:del>
      <w:r w:rsidR="00227C8C">
        <w:t xml:space="preserve">que necesiten menos recursos del sistema para funcionar y que además funcionen en más sistemas operativos. </w:t>
      </w:r>
      <w:commentRangeEnd w:id="326"/>
      <w:r w:rsidR="0032036B">
        <w:rPr>
          <w:rStyle w:val="Refdecomentario"/>
        </w:rPr>
        <w:commentReference w:id="326"/>
      </w:r>
    </w:p>
    <w:p w14:paraId="1FE67972" w14:textId="11ACB457" w:rsidR="00227C8C" w:rsidRDefault="00227C8C" w:rsidP="00227C8C">
      <w:pPr>
        <w:rPr>
          <w:ins w:id="330" w:author="oscar sanchez" w:date="2017-06-27T12:55:00Z"/>
        </w:rPr>
      </w:pPr>
      <w:r>
        <w:t>Es importante que el proceso de instalación sea tenido en cuenta, para comprobar la sencillez del mismo, la posible necesidad de instalación de otros programas o librerías accesorias y una buena</w:t>
      </w:r>
      <w:ins w:id="331" w:author="oscar sanchez" w:date="2017-06-26T11:35:00Z">
        <w:r w:rsidR="00AC3C07">
          <w:t xml:space="preserve"> </w:t>
        </w:r>
      </w:ins>
      <w:del w:id="332" w:author="oscar sanchez" w:date="2017-06-26T11:35:00Z">
        <w:r w:rsidDel="00AC3C07">
          <w:delText xml:space="preserve"> </w:delText>
        </w:r>
      </w:del>
      <w:r>
        <w:t xml:space="preserve">guía al usuario durante todo el proceso. </w:t>
      </w:r>
      <w:commentRangeStart w:id="333"/>
      <w:r>
        <w:t xml:space="preserve">En este apartado será también </w:t>
      </w:r>
      <w:ins w:id="334" w:author="oscar sanchez" w:date="2017-06-26T11:34:00Z">
        <w:r w:rsidR="00AC3C07">
          <w:t xml:space="preserve">será considera </w:t>
        </w:r>
      </w:ins>
      <w:del w:id="335" w:author="oscar sanchez" w:date="2017-06-26T11:34:00Z">
        <w:r w:rsidDel="00AC3C07">
          <w:delText>tenido en</w:delText>
        </w:r>
      </w:del>
      <w:del w:id="336" w:author="oscar sanchez" w:date="2017-06-26T11:35:00Z">
        <w:r w:rsidDel="00AC3C07">
          <w:delText xml:space="preserve"> </w:delText>
        </w:r>
      </w:del>
      <w:r>
        <w:t>el tiempo que dura el proceso</w:t>
      </w:r>
      <w:commentRangeEnd w:id="333"/>
      <w:r w:rsidR="0032036B">
        <w:rPr>
          <w:rStyle w:val="Refdecomentario"/>
        </w:rPr>
        <w:commentReference w:id="333"/>
      </w:r>
      <w:r>
        <w:t>.</w:t>
      </w:r>
    </w:p>
    <w:p w14:paraId="298F3517" w14:textId="0BB341F0" w:rsidR="00987988" w:rsidRDefault="00987988" w:rsidP="00227C8C">
      <w:ins w:id="337" w:author="oscar sanchez" w:date="2017-06-27T12:56:00Z">
        <w:r>
          <w:t xml:space="preserve">A continuación se muestran los apartados que compone este criterio y su importancia. </w:t>
        </w:r>
      </w:ins>
    </w:p>
    <w:p w14:paraId="67CDBE57" w14:textId="77777777" w:rsidR="00227C8C" w:rsidRDefault="00227C8C" w:rsidP="00227C8C">
      <w:pPr>
        <w:pStyle w:val="Descripcin"/>
        <w:keepNext/>
      </w:pPr>
    </w:p>
    <w:tbl>
      <w:tblPr>
        <w:tblStyle w:val="Tabladecuadrcula4-nfasis21"/>
        <w:tblW w:w="0" w:type="auto"/>
        <w:tblLook w:val="04A0" w:firstRow="1" w:lastRow="0" w:firstColumn="1" w:lastColumn="0" w:noHBand="0" w:noVBand="1"/>
        <w:tblPrChange w:id="338" w:author="oscar sanchez" w:date="2017-06-27T12:56:00Z">
          <w:tblPr>
            <w:tblStyle w:val="Tabladecuadrcula4-nfasis21"/>
            <w:tblW w:w="0" w:type="auto"/>
            <w:tblLook w:val="04A0" w:firstRow="1" w:lastRow="0" w:firstColumn="1" w:lastColumn="0" w:noHBand="0" w:noVBand="1"/>
          </w:tblPr>
        </w:tblPrChange>
      </w:tblPr>
      <w:tblGrid>
        <w:gridCol w:w="3143"/>
        <w:gridCol w:w="2222"/>
        <w:gridCol w:w="3129"/>
        <w:tblGridChange w:id="339">
          <w:tblGrid>
            <w:gridCol w:w="4194"/>
            <w:gridCol w:w="4194"/>
            <w:gridCol w:w="4194"/>
          </w:tblGrid>
        </w:tblGridChange>
      </w:tblGrid>
      <w:tr w:rsidR="00987988" w14:paraId="1EB2EEB5" w14:textId="77777777" w:rsidTr="00987988">
        <w:trPr>
          <w:cnfStyle w:val="100000000000" w:firstRow="1" w:lastRow="0" w:firstColumn="0" w:lastColumn="0" w:oddVBand="0" w:evenVBand="0" w:oddHBand="0" w:evenHBand="0" w:firstRowFirstColumn="0" w:firstRowLastColumn="0" w:lastRowFirstColumn="0" w:lastRowLastColumn="0"/>
          <w:trHeight w:val="260"/>
          <w:trPrChange w:id="340" w:author="oscar sanchez" w:date="2017-06-27T12:56:00Z">
            <w:trPr>
              <w:trHeight w:val="260"/>
            </w:trPr>
          </w:trPrChange>
        </w:trPr>
        <w:tc>
          <w:tcPr>
            <w:cnfStyle w:val="001000000000" w:firstRow="0" w:lastRow="0" w:firstColumn="1" w:lastColumn="0" w:oddVBand="0" w:evenVBand="0" w:oddHBand="0" w:evenHBand="0" w:firstRowFirstColumn="0" w:firstRowLastColumn="0" w:lastRowFirstColumn="0" w:lastRowLastColumn="0"/>
            <w:tcW w:w="3256" w:type="dxa"/>
            <w:tcPrChange w:id="341" w:author="oscar sanchez" w:date="2017-06-27T12:56:00Z">
              <w:tcPr>
                <w:tcW w:w="4194" w:type="dxa"/>
              </w:tcPr>
            </w:tcPrChange>
          </w:tcPr>
          <w:p w14:paraId="5B0BFBBA" w14:textId="77777777" w:rsidR="00987988" w:rsidRPr="00D5538F" w:rsidRDefault="00987988" w:rsidP="007942E7">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t>CRITERIO</w:t>
            </w:r>
          </w:p>
        </w:tc>
        <w:tc>
          <w:tcPr>
            <w:tcW w:w="2034" w:type="dxa"/>
            <w:tcPrChange w:id="342" w:author="oscar sanchez" w:date="2017-06-27T12:56:00Z">
              <w:tcPr>
                <w:tcW w:w="4194" w:type="dxa"/>
              </w:tcPr>
            </w:tcPrChange>
          </w:tcPr>
          <w:p w14:paraId="180F48F3" w14:textId="6ACD174E" w:rsidR="00987988" w:rsidRDefault="00987988" w:rsidP="007942E7">
            <w:pPr>
              <w:pStyle w:val="Ttulo3"/>
              <w:jc w:val="center"/>
              <w:outlineLvl w:val="2"/>
              <w:cnfStyle w:val="100000000000" w:firstRow="1" w:lastRow="0" w:firstColumn="0" w:lastColumn="0" w:oddVBand="0" w:evenVBand="0" w:oddHBand="0" w:evenHBand="0" w:firstRowFirstColumn="0" w:firstRowLastColumn="0" w:lastRowFirstColumn="0" w:lastRowLastColumn="0"/>
              <w:rPr>
                <w:ins w:id="343" w:author="oscar sanchez" w:date="2017-06-27T12:56:00Z"/>
              </w:rPr>
            </w:pPr>
            <w:ins w:id="344" w:author="oscar sanchez" w:date="2017-06-27T12:57:00Z">
              <w:r>
                <w:t>IMPORTANCIA</w:t>
              </w:r>
            </w:ins>
          </w:p>
        </w:tc>
        <w:tc>
          <w:tcPr>
            <w:tcW w:w="3204" w:type="dxa"/>
            <w:tcPrChange w:id="345" w:author="oscar sanchez" w:date="2017-06-27T12:56:00Z">
              <w:tcPr>
                <w:tcW w:w="4194" w:type="dxa"/>
              </w:tcPr>
            </w:tcPrChange>
          </w:tcPr>
          <w:p w14:paraId="75C4EC87" w14:textId="5312ECB2" w:rsidR="00987988" w:rsidRDefault="00987988"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987988" w14:paraId="740CFA9A" w14:textId="77777777" w:rsidTr="00987988">
        <w:trPr>
          <w:cnfStyle w:val="000000100000" w:firstRow="0" w:lastRow="0" w:firstColumn="0" w:lastColumn="0" w:oddVBand="0" w:evenVBand="0" w:oddHBand="1" w:evenHBand="0" w:firstRowFirstColumn="0" w:firstRowLastColumn="0" w:lastRowFirstColumn="0" w:lastRowLastColumn="0"/>
          <w:trHeight w:val="260"/>
          <w:trPrChange w:id="346" w:author="oscar sanchez" w:date="2017-06-27T12:56:00Z">
            <w:trPr>
              <w:trHeight w:val="260"/>
            </w:trPr>
          </w:trPrChange>
        </w:trPr>
        <w:tc>
          <w:tcPr>
            <w:cnfStyle w:val="001000000000" w:firstRow="0" w:lastRow="0" w:firstColumn="1" w:lastColumn="0" w:oddVBand="0" w:evenVBand="0" w:oddHBand="0" w:evenHBand="0" w:firstRowFirstColumn="0" w:firstRowLastColumn="0" w:lastRowFirstColumn="0" w:lastRowLastColumn="0"/>
            <w:tcW w:w="3256" w:type="dxa"/>
            <w:tcPrChange w:id="347" w:author="oscar sanchez" w:date="2017-06-27T12:56:00Z">
              <w:tcPr>
                <w:tcW w:w="4194" w:type="dxa"/>
              </w:tcPr>
            </w:tcPrChange>
          </w:tcPr>
          <w:p w14:paraId="517C4C60" w14:textId="77777777" w:rsidR="00987988" w:rsidRDefault="00987988"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t xml:space="preserve"> Requisitos de instalación.</w:t>
            </w:r>
          </w:p>
        </w:tc>
        <w:tc>
          <w:tcPr>
            <w:tcW w:w="2034" w:type="dxa"/>
            <w:tcPrChange w:id="348" w:author="oscar sanchez" w:date="2017-06-27T12:56:00Z">
              <w:tcPr>
                <w:tcW w:w="4194" w:type="dxa"/>
              </w:tcPr>
            </w:tcPrChange>
          </w:tcPr>
          <w:p w14:paraId="2CCF93C2" w14:textId="2CFEF1FC" w:rsidR="00987988"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349" w:author="oscar sanchez" w:date="2017-06-27T12:56:00Z"/>
              </w:rPr>
            </w:pPr>
            <w:ins w:id="350" w:author="oscar sanchez" w:date="2017-06-27T12:58:00Z">
              <w:r>
                <w:t>Normal</w:t>
              </w:r>
            </w:ins>
          </w:p>
        </w:tc>
        <w:tc>
          <w:tcPr>
            <w:tcW w:w="3204" w:type="dxa"/>
            <w:tcPrChange w:id="351" w:author="oscar sanchez" w:date="2017-06-27T12:56:00Z">
              <w:tcPr>
                <w:tcW w:w="4194" w:type="dxa"/>
              </w:tcPr>
            </w:tcPrChange>
          </w:tcPr>
          <w:p w14:paraId="288AE8AD" w14:textId="1D6E556A" w:rsidR="00987988"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987988" w14:paraId="3519CE70" w14:textId="77777777" w:rsidTr="00987988">
        <w:trPr>
          <w:trHeight w:val="260"/>
          <w:trPrChange w:id="352" w:author="oscar sanchez" w:date="2017-06-27T12:56:00Z">
            <w:trPr>
              <w:trHeight w:val="260"/>
            </w:trPr>
          </w:trPrChange>
        </w:trPr>
        <w:tc>
          <w:tcPr>
            <w:cnfStyle w:val="001000000000" w:firstRow="0" w:lastRow="0" w:firstColumn="1" w:lastColumn="0" w:oddVBand="0" w:evenVBand="0" w:oddHBand="0" w:evenHBand="0" w:firstRowFirstColumn="0" w:firstRowLastColumn="0" w:lastRowFirstColumn="0" w:lastRowLastColumn="0"/>
            <w:tcW w:w="3256" w:type="dxa"/>
            <w:tcPrChange w:id="353" w:author="oscar sanchez" w:date="2017-06-27T12:56:00Z">
              <w:tcPr>
                <w:tcW w:w="4194" w:type="dxa"/>
              </w:tcPr>
            </w:tcPrChange>
          </w:tcPr>
          <w:p w14:paraId="30F6EA45" w14:textId="77777777" w:rsidR="00987988" w:rsidRDefault="00987988" w:rsidP="007942E7">
            <w:pPr>
              <w:pStyle w:val="Ttulo3"/>
              <w:jc w:val="center"/>
              <w:outlineLvl w:val="2"/>
            </w:pPr>
            <w:commentRangeStart w:id="354"/>
            <w:r>
              <w:t>Instalación.</w:t>
            </w:r>
          </w:p>
        </w:tc>
        <w:tc>
          <w:tcPr>
            <w:tcW w:w="2034" w:type="dxa"/>
            <w:tcPrChange w:id="355" w:author="oscar sanchez" w:date="2017-06-27T12:56:00Z">
              <w:tcPr>
                <w:tcW w:w="4194" w:type="dxa"/>
              </w:tcPr>
            </w:tcPrChange>
          </w:tcPr>
          <w:p w14:paraId="4B33DABF" w14:textId="5F1C6B94" w:rsidR="00987988" w:rsidRDefault="00987988"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ins w:id="356" w:author="oscar sanchez" w:date="2017-06-27T12:56:00Z"/>
              </w:rPr>
            </w:pPr>
            <w:ins w:id="357" w:author="oscar sanchez" w:date="2017-06-27T12:58:00Z">
              <w:r>
                <w:t>Poca</w:t>
              </w:r>
            </w:ins>
          </w:p>
        </w:tc>
        <w:tc>
          <w:tcPr>
            <w:tcW w:w="3204" w:type="dxa"/>
            <w:tcPrChange w:id="358" w:author="oscar sanchez" w:date="2017-06-27T12:56:00Z">
              <w:tcPr>
                <w:tcW w:w="4194" w:type="dxa"/>
              </w:tcPr>
            </w:tcPrChange>
          </w:tcPr>
          <w:p w14:paraId="0B862A84" w14:textId="3264418F" w:rsidR="00987988" w:rsidRDefault="00987988"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commentRangeEnd w:id="354"/>
            <w:r>
              <w:rPr>
                <w:rStyle w:val="Refdecomentario"/>
                <w:rFonts w:ascii="Tahoma" w:eastAsiaTheme="minorHAnsi" w:hAnsi="Tahoma" w:cstheme="minorBidi"/>
              </w:rPr>
              <w:commentReference w:id="354"/>
            </w:r>
          </w:p>
        </w:tc>
      </w:tr>
    </w:tbl>
    <w:p w14:paraId="3A117947" w14:textId="08B36B00" w:rsidR="00227C8C" w:rsidRDefault="00227C8C" w:rsidP="00227C8C">
      <w:pPr>
        <w:pStyle w:val="Descripcin"/>
        <w:rPr>
          <w:lang w:eastAsia="es-ES"/>
        </w:rPr>
      </w:pPr>
      <w:r>
        <w:t xml:space="preserve">Tabla </w:t>
      </w:r>
      <w:ins w:id="359" w:author="oscar sanchez" w:date="2017-06-29T16:37:00Z">
        <w:r w:rsidR="009A5F5D">
          <w:fldChar w:fldCharType="begin"/>
        </w:r>
        <w:r w:rsidR="009A5F5D">
          <w:instrText xml:space="preserve"> SEQ Tabla \* ARABIC </w:instrText>
        </w:r>
      </w:ins>
      <w:r w:rsidR="009A5F5D">
        <w:fldChar w:fldCharType="separate"/>
      </w:r>
      <w:ins w:id="360" w:author="oscar sanchez" w:date="2017-07-22T11:04:00Z">
        <w:r w:rsidR="00E375D3">
          <w:rPr>
            <w:noProof/>
          </w:rPr>
          <w:t>5</w:t>
        </w:r>
      </w:ins>
      <w:ins w:id="361" w:author="oscar sanchez" w:date="2017-06-29T16:37:00Z">
        <w:r w:rsidR="009A5F5D">
          <w:fldChar w:fldCharType="end"/>
        </w:r>
      </w:ins>
      <w:del w:id="362"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1</w:delText>
        </w:r>
        <w:r w:rsidR="00761C81" w:rsidDel="006016DF">
          <w:rPr>
            <w:noProof/>
          </w:rPr>
          <w:fldChar w:fldCharType="end"/>
        </w:r>
      </w:del>
      <w:r>
        <w:t>: Criterio: Instalación y requisitos</w:t>
      </w:r>
    </w:p>
    <w:p w14:paraId="571166F4" w14:textId="006A9229" w:rsidR="006D17C8" w:rsidRDefault="006D17C8" w:rsidP="006D17C8">
      <w:pPr>
        <w:pStyle w:val="Ttulo4"/>
        <w:rPr>
          <w:ins w:id="363" w:author="oscar sanchez" w:date="2017-06-29T16:31:00Z"/>
        </w:rPr>
      </w:pPr>
      <w:commentRangeStart w:id="364"/>
      <w:ins w:id="365" w:author="oscar sanchez" w:date="2017-06-29T16:30:00Z">
        <w:r>
          <w:t>Medición de la puntuación: In</w:t>
        </w:r>
      </w:ins>
      <w:ins w:id="366" w:author="oscar sanchez" w:date="2017-06-29T16:31:00Z">
        <w:r>
          <w:t>s</w:t>
        </w:r>
      </w:ins>
      <w:ins w:id="367" w:author="oscar sanchez" w:date="2017-06-29T16:30:00Z">
        <w:r>
          <w:t>talación.</w:t>
        </w:r>
      </w:ins>
    </w:p>
    <w:p w14:paraId="1EB74DDB" w14:textId="7F057A75" w:rsidR="006D17C8" w:rsidRDefault="006D17C8" w:rsidP="006D17C8">
      <w:pPr>
        <w:rPr>
          <w:ins w:id="368" w:author="oscar sanchez" w:date="2017-06-29T16:31:00Z"/>
        </w:rPr>
      </w:pPr>
      <w:ins w:id="369" w:author="oscar sanchez" w:date="2017-06-29T16:31:00Z">
        <w:r>
          <w:t>El</w:t>
        </w:r>
        <w:r w:rsidR="009E5AC4">
          <w:t xml:space="preserve"> apartado instalación se medi</w:t>
        </w:r>
      </w:ins>
      <w:ins w:id="370" w:author="oscar sanchez" w:date="2017-07-02T11:10:00Z">
        <w:r w:rsidR="009E5AC4">
          <w:t>rá</w:t>
        </w:r>
      </w:ins>
      <w:ins w:id="371" w:author="oscar sanchez" w:date="2017-06-29T16:31:00Z">
        <w:r>
          <w:t xml:space="preserve"> con la realizaci</w:t>
        </w:r>
      </w:ins>
      <w:ins w:id="372" w:author="oscar sanchez" w:date="2017-06-29T16:32:00Z">
        <w:r>
          <w:t>ón de encuestas en las que s</w:t>
        </w:r>
      </w:ins>
      <w:ins w:id="373" w:author="oscar sanchez" w:date="2017-06-29T16:31:00Z">
        <w:r>
          <w:t xml:space="preserve">e solicitará a cada participante que mida el tiempo que tarda en todo el proceso de descarga e instalación del programa en su equipo y posteriormente se le hará las siguientes preguntas: </w:t>
        </w:r>
      </w:ins>
    </w:p>
    <w:p w14:paraId="79328659" w14:textId="77777777" w:rsidR="006D17C8" w:rsidRPr="006F6C87" w:rsidRDefault="006D17C8" w:rsidP="006D17C8">
      <w:pPr>
        <w:pStyle w:val="Prrafodelista"/>
        <w:numPr>
          <w:ilvl w:val="0"/>
          <w:numId w:val="8"/>
        </w:numPr>
        <w:spacing w:after="160" w:line="259" w:lineRule="auto"/>
        <w:rPr>
          <w:ins w:id="374" w:author="oscar sanchez" w:date="2017-06-29T16:31:00Z"/>
        </w:rPr>
      </w:pPr>
      <w:ins w:id="375" w:author="oscar sanchez" w:date="2017-06-29T16:31:00Z">
        <w:r>
          <w:rPr>
            <w:b/>
          </w:rPr>
          <w:t>Tiempo total de instalación.</w:t>
        </w:r>
        <w:r>
          <w:rPr>
            <w:b/>
          </w:rPr>
          <w:br/>
        </w:r>
      </w:ins>
    </w:p>
    <w:p w14:paraId="22590297" w14:textId="77777777" w:rsidR="006D17C8" w:rsidRPr="006F6C87" w:rsidRDefault="006D17C8" w:rsidP="006D17C8">
      <w:pPr>
        <w:pStyle w:val="Prrafodelista"/>
        <w:numPr>
          <w:ilvl w:val="0"/>
          <w:numId w:val="8"/>
        </w:numPr>
        <w:spacing w:after="160" w:line="259" w:lineRule="auto"/>
        <w:rPr>
          <w:ins w:id="376" w:author="oscar sanchez" w:date="2017-06-29T16:31:00Z"/>
        </w:rPr>
      </w:pPr>
      <w:ins w:id="377" w:author="oscar sanchez" w:date="2017-06-29T16:31:00Z">
        <w:r>
          <w:rPr>
            <w:b/>
          </w:rPr>
          <w:t>Valoración de la complejidad del proceso:</w:t>
        </w:r>
        <w:r w:rsidRPr="006F6C87">
          <w:t xml:space="preserve"> de instalación en una escala de 10 donde 10 es sencillo y cero es complicado.</w:t>
        </w:r>
        <w:r>
          <w:br/>
        </w:r>
      </w:ins>
    </w:p>
    <w:p w14:paraId="4BC510E1" w14:textId="77777777" w:rsidR="006D17C8" w:rsidRDefault="006D17C8" w:rsidP="006D17C8">
      <w:pPr>
        <w:pStyle w:val="Prrafodelista"/>
        <w:numPr>
          <w:ilvl w:val="0"/>
          <w:numId w:val="8"/>
        </w:numPr>
        <w:spacing w:after="160" w:line="259" w:lineRule="auto"/>
        <w:rPr>
          <w:ins w:id="378" w:author="oscar sanchez" w:date="2017-06-29T16:31:00Z"/>
        </w:rPr>
      </w:pPr>
      <w:ins w:id="379" w:author="oscar sanchez" w:date="2017-06-29T16:31:00Z">
        <w:r>
          <w:rPr>
            <w:b/>
          </w:rPr>
          <w:t xml:space="preserve">Valoración del proceso de instalación: </w:t>
        </w:r>
        <w:r>
          <w:t>Donde se va tratar de medir si los pasos en la instalación están bien explicados, donde 1 es que es poco o nada explicados y 10 que el programa guía al usuario de forma correcta y explica todos los pasos que va a realizar.</w:t>
        </w:r>
        <w:r>
          <w:br/>
        </w:r>
      </w:ins>
    </w:p>
    <w:p w14:paraId="62256027" w14:textId="77777777" w:rsidR="006D17C8" w:rsidRDefault="006D17C8" w:rsidP="006D17C8">
      <w:pPr>
        <w:pStyle w:val="Prrafodelista"/>
        <w:numPr>
          <w:ilvl w:val="0"/>
          <w:numId w:val="8"/>
        </w:numPr>
        <w:spacing w:after="160" w:line="259" w:lineRule="auto"/>
        <w:rPr>
          <w:ins w:id="380" w:author="oscar sanchez" w:date="2017-06-29T16:31:00Z"/>
        </w:rPr>
      </w:pPr>
      <w:ins w:id="381" w:author="oscar sanchez" w:date="2017-06-29T16:31:00Z">
        <w:r>
          <w:rPr>
            <w:b/>
          </w:rPr>
          <w:t xml:space="preserve">Campo adicional: Librerías adicionales. </w:t>
        </w:r>
        <w:r>
          <w:t>Donde el usuario deberá indicar si el programa le ha solicitado la instalación e alguna librería o programa adicional para funcionar.</w:t>
        </w:r>
        <w:r>
          <w:br/>
        </w:r>
      </w:ins>
    </w:p>
    <w:p w14:paraId="718A05E7" w14:textId="3D967B98" w:rsidR="006D17C8" w:rsidRDefault="006D17C8">
      <w:pPr>
        <w:pStyle w:val="Prrafodelista"/>
        <w:numPr>
          <w:ilvl w:val="0"/>
          <w:numId w:val="8"/>
        </w:numPr>
        <w:spacing w:after="160" w:line="259" w:lineRule="auto"/>
        <w:rPr>
          <w:ins w:id="382" w:author="oscar sanchez" w:date="2017-07-18T17:50:00Z"/>
        </w:rPr>
        <w:pPrChange w:id="383" w:author="oscar sanchez" w:date="2017-07-02T11:48:00Z">
          <w:pPr>
            <w:pStyle w:val="Ttulo3"/>
          </w:pPr>
        </w:pPrChange>
      </w:pPr>
      <w:ins w:id="384" w:author="oscar sanchez" w:date="2017-06-29T16:31:00Z">
        <w:r>
          <w:rPr>
            <w:b/>
          </w:rPr>
          <w:lastRenderedPageBreak/>
          <w:t xml:space="preserve">Campo adicional: Fallo de instalación. </w:t>
        </w:r>
        <w:r>
          <w:t>Si el programa falla durante la instalación el usuario deberá indicarlo en este campo e indicar el error aparecido para posteriormente intentar determinar que ha podido ocurrir y si esto puede restar puntuación al candidato.</w:t>
        </w:r>
      </w:ins>
      <w:commentRangeEnd w:id="364"/>
      <w:ins w:id="385" w:author="oscar sanchez" w:date="2017-06-29T16:32:00Z">
        <w:r>
          <w:rPr>
            <w:rStyle w:val="Refdecomentario"/>
          </w:rPr>
          <w:commentReference w:id="364"/>
        </w:r>
      </w:ins>
    </w:p>
    <w:p w14:paraId="625EA917" w14:textId="3743480B" w:rsidR="00ED278B" w:rsidRDefault="004B5FFB">
      <w:pPr>
        <w:spacing w:after="160" w:line="259" w:lineRule="auto"/>
        <w:rPr>
          <w:ins w:id="386" w:author="oscar sanchez" w:date="2017-07-18T17:53:00Z"/>
        </w:rPr>
        <w:pPrChange w:id="387" w:author="oscar sanchez" w:date="2017-07-02T11:48:00Z">
          <w:pPr>
            <w:pStyle w:val="Ttulo3"/>
          </w:pPr>
        </w:pPrChange>
      </w:pPr>
      <w:ins w:id="388" w:author="oscar sanchez" w:date="2017-07-18T17:51:00Z">
        <w:r>
          <w:t>Una vez se tiene la información recopilada de las encuesta</w:t>
        </w:r>
      </w:ins>
      <w:ins w:id="389" w:author="oscar sanchez" w:date="2017-07-18T17:52:00Z">
        <w:r>
          <w:t>s</w:t>
        </w:r>
      </w:ins>
      <w:ins w:id="390" w:author="oscar sanchez" w:date="2017-07-18T17:51:00Z">
        <w:r>
          <w:t>, los dos puntos co</w:t>
        </w:r>
      </w:ins>
      <w:ins w:id="391" w:author="oscar sanchez" w:date="2017-07-18T17:52:00Z">
        <w:r>
          <w:t>rrespondientes a este apartado se van a distribuir de la siguiente forma. Un punto va a corresponder al tiempo de instalació</w:t>
        </w:r>
      </w:ins>
      <w:ins w:id="392" w:author="oscar sanchez" w:date="2017-07-18T17:53:00Z">
        <w:r>
          <w:t>n medio y se va a ponderar según la siguiente tabla.</w:t>
        </w:r>
      </w:ins>
    </w:p>
    <w:p w14:paraId="2B2FB0D4" w14:textId="20BE0027" w:rsidR="004B5FFB" w:rsidRDefault="004B5FFB">
      <w:pPr>
        <w:spacing w:after="160" w:line="259" w:lineRule="auto"/>
        <w:rPr>
          <w:ins w:id="393" w:author="oscar sanchez" w:date="2017-07-18T17:53:00Z"/>
        </w:rPr>
        <w:pPrChange w:id="394" w:author="oscar sanchez" w:date="2017-07-02T11:48:00Z">
          <w:pPr>
            <w:pStyle w:val="Ttulo3"/>
          </w:pPr>
        </w:pPrChange>
      </w:pPr>
    </w:p>
    <w:tbl>
      <w:tblPr>
        <w:tblStyle w:val="Tabladecuadrcula5oscura-nfasis21"/>
        <w:tblW w:w="8500" w:type="dxa"/>
        <w:tblLook w:val="04A0" w:firstRow="1" w:lastRow="0" w:firstColumn="1" w:lastColumn="0" w:noHBand="0" w:noVBand="1"/>
        <w:tblPrChange w:id="395" w:author="oscar sanchez" w:date="2017-07-18T18:42:00Z">
          <w:tblPr>
            <w:tblStyle w:val="Tablaconcuadrcula"/>
            <w:tblW w:w="0" w:type="auto"/>
            <w:tblLook w:val="04A0" w:firstRow="1" w:lastRow="0" w:firstColumn="1" w:lastColumn="0" w:noHBand="0" w:noVBand="1"/>
          </w:tblPr>
        </w:tblPrChange>
      </w:tblPr>
      <w:tblGrid>
        <w:gridCol w:w="4106"/>
        <w:gridCol w:w="4394"/>
        <w:tblGridChange w:id="396">
          <w:tblGrid>
            <w:gridCol w:w="4247"/>
            <w:gridCol w:w="4247"/>
          </w:tblGrid>
        </w:tblGridChange>
      </w:tblGrid>
      <w:tr w:rsidR="004B5FFB" w14:paraId="23C63247" w14:textId="77777777" w:rsidTr="0002060E">
        <w:trPr>
          <w:cnfStyle w:val="100000000000" w:firstRow="1" w:lastRow="0" w:firstColumn="0" w:lastColumn="0" w:oddVBand="0" w:evenVBand="0" w:oddHBand="0" w:evenHBand="0" w:firstRowFirstColumn="0" w:firstRowLastColumn="0" w:lastRowFirstColumn="0" w:lastRowLastColumn="0"/>
          <w:ins w:id="397" w:author="oscar sanchez" w:date="2017-07-18T17:53:00Z"/>
        </w:trPr>
        <w:tc>
          <w:tcPr>
            <w:cnfStyle w:val="001000000000" w:firstRow="0" w:lastRow="0" w:firstColumn="1" w:lastColumn="0" w:oddVBand="0" w:evenVBand="0" w:oddHBand="0" w:evenHBand="0" w:firstRowFirstColumn="0" w:firstRowLastColumn="0" w:lastRowFirstColumn="0" w:lastRowLastColumn="0"/>
            <w:tcW w:w="4106" w:type="dxa"/>
            <w:tcPrChange w:id="398" w:author="oscar sanchez" w:date="2017-07-18T18:42:00Z">
              <w:tcPr>
                <w:tcW w:w="4247" w:type="dxa"/>
              </w:tcPr>
            </w:tcPrChange>
          </w:tcPr>
          <w:p w14:paraId="5936E73D" w14:textId="792A234B" w:rsidR="004B5FFB" w:rsidRDefault="004B5FFB">
            <w:pPr>
              <w:spacing w:after="160" w:line="259" w:lineRule="auto"/>
              <w:jc w:val="center"/>
              <w:cnfStyle w:val="101000000000" w:firstRow="1" w:lastRow="0" w:firstColumn="1" w:lastColumn="0" w:oddVBand="0" w:evenVBand="0" w:oddHBand="0" w:evenHBand="0" w:firstRowFirstColumn="0" w:firstRowLastColumn="0" w:lastRowFirstColumn="0" w:lastRowLastColumn="0"/>
              <w:rPr>
                <w:ins w:id="399" w:author="oscar sanchez" w:date="2017-07-18T17:53:00Z"/>
              </w:rPr>
              <w:pPrChange w:id="400" w:author="oscar sanchez" w:date="2017-07-18T17:55:00Z">
                <w:pPr>
                  <w:spacing w:after="160" w:line="259" w:lineRule="auto"/>
                  <w:cnfStyle w:val="101000000000" w:firstRow="1" w:lastRow="0" w:firstColumn="1" w:lastColumn="0" w:oddVBand="0" w:evenVBand="0" w:oddHBand="0" w:evenHBand="0" w:firstRowFirstColumn="0" w:firstRowLastColumn="0" w:lastRowFirstColumn="0" w:lastRowLastColumn="0"/>
                </w:pPr>
              </w:pPrChange>
            </w:pPr>
            <w:ins w:id="401" w:author="oscar sanchez" w:date="2017-07-18T17:53:00Z">
              <w:r>
                <w:t>TIEMPO MEDIO DE ENCUESTAS</w:t>
              </w:r>
            </w:ins>
          </w:p>
        </w:tc>
        <w:tc>
          <w:tcPr>
            <w:tcW w:w="4394" w:type="dxa"/>
            <w:tcPrChange w:id="402" w:author="oscar sanchez" w:date="2017-07-18T18:42:00Z">
              <w:tcPr>
                <w:tcW w:w="4247" w:type="dxa"/>
              </w:tcPr>
            </w:tcPrChange>
          </w:tcPr>
          <w:p w14:paraId="2A51EB8C" w14:textId="1CE1A4CE" w:rsidR="004B5FFB" w:rsidRDefault="004B5FFB">
            <w:pPr>
              <w:spacing w:after="160" w:line="259" w:lineRule="auto"/>
              <w:jc w:val="center"/>
              <w:cnfStyle w:val="100000000000" w:firstRow="1" w:lastRow="0" w:firstColumn="0" w:lastColumn="0" w:oddVBand="0" w:evenVBand="0" w:oddHBand="0" w:evenHBand="0" w:firstRowFirstColumn="0" w:firstRowLastColumn="0" w:lastRowFirstColumn="0" w:lastRowLastColumn="0"/>
              <w:rPr>
                <w:ins w:id="403" w:author="oscar sanchez" w:date="2017-07-18T17:53:00Z"/>
              </w:rPr>
              <w:pPrChange w:id="404" w:author="oscar sanchez" w:date="2017-07-18T17:55:00Z">
                <w:pPr>
                  <w:spacing w:after="160" w:line="259" w:lineRule="auto"/>
                  <w:cnfStyle w:val="100000000000" w:firstRow="1" w:lastRow="0" w:firstColumn="0" w:lastColumn="0" w:oddVBand="0" w:evenVBand="0" w:oddHBand="0" w:evenHBand="0" w:firstRowFirstColumn="0" w:firstRowLastColumn="0" w:lastRowFirstColumn="0" w:lastRowLastColumn="0"/>
                </w:pPr>
              </w:pPrChange>
            </w:pPr>
            <w:ins w:id="405" w:author="oscar sanchez" w:date="2017-07-18T17:54:00Z">
              <w:r>
                <w:t>PUNTUACIÓN ASIGNADA</w:t>
              </w:r>
            </w:ins>
          </w:p>
        </w:tc>
      </w:tr>
      <w:tr w:rsidR="004B5FFB" w14:paraId="234F223F" w14:textId="77777777" w:rsidTr="0002060E">
        <w:trPr>
          <w:cnfStyle w:val="000000100000" w:firstRow="0" w:lastRow="0" w:firstColumn="0" w:lastColumn="0" w:oddVBand="0" w:evenVBand="0" w:oddHBand="1" w:evenHBand="0" w:firstRowFirstColumn="0" w:firstRowLastColumn="0" w:lastRowFirstColumn="0" w:lastRowLastColumn="0"/>
          <w:ins w:id="406" w:author="oscar sanchez" w:date="2017-07-18T17:53:00Z"/>
        </w:trPr>
        <w:tc>
          <w:tcPr>
            <w:cnfStyle w:val="001000000000" w:firstRow="0" w:lastRow="0" w:firstColumn="1" w:lastColumn="0" w:oddVBand="0" w:evenVBand="0" w:oddHBand="0" w:evenHBand="0" w:firstRowFirstColumn="0" w:firstRowLastColumn="0" w:lastRowFirstColumn="0" w:lastRowLastColumn="0"/>
            <w:tcW w:w="4106" w:type="dxa"/>
            <w:tcPrChange w:id="407" w:author="oscar sanchez" w:date="2017-07-18T18:42:00Z">
              <w:tcPr>
                <w:tcW w:w="4247" w:type="dxa"/>
              </w:tcPr>
            </w:tcPrChange>
          </w:tcPr>
          <w:p w14:paraId="05838E29" w14:textId="44B54745" w:rsidR="004B5FFB" w:rsidRDefault="004B5FFB">
            <w:pPr>
              <w:spacing w:after="160" w:line="259" w:lineRule="auto"/>
              <w:jc w:val="center"/>
              <w:cnfStyle w:val="001000100000" w:firstRow="0" w:lastRow="0" w:firstColumn="1" w:lastColumn="0" w:oddVBand="0" w:evenVBand="0" w:oddHBand="1" w:evenHBand="0" w:firstRowFirstColumn="0" w:firstRowLastColumn="0" w:lastRowFirstColumn="0" w:lastRowLastColumn="0"/>
              <w:rPr>
                <w:ins w:id="408" w:author="oscar sanchez" w:date="2017-07-18T17:53:00Z"/>
              </w:rPr>
              <w:pPrChange w:id="409" w:author="oscar sanchez" w:date="2017-07-18T17:55:00Z">
                <w:pPr>
                  <w:spacing w:after="160" w:line="259" w:lineRule="auto"/>
                  <w:cnfStyle w:val="001000100000" w:firstRow="0" w:lastRow="0" w:firstColumn="1" w:lastColumn="0" w:oddVBand="0" w:evenVBand="0" w:oddHBand="1" w:evenHBand="0" w:firstRowFirstColumn="0" w:firstRowLastColumn="0" w:lastRowFirstColumn="0" w:lastRowLastColumn="0"/>
                </w:pPr>
              </w:pPrChange>
            </w:pPr>
            <w:ins w:id="410" w:author="oscar sanchez" w:date="2017-07-18T17:54:00Z">
              <w:r>
                <w:t>Tiempo menor de 5 minutos</w:t>
              </w:r>
            </w:ins>
          </w:p>
        </w:tc>
        <w:tc>
          <w:tcPr>
            <w:tcW w:w="4394" w:type="dxa"/>
            <w:tcPrChange w:id="411" w:author="oscar sanchez" w:date="2017-07-18T18:42:00Z">
              <w:tcPr>
                <w:tcW w:w="4247" w:type="dxa"/>
              </w:tcPr>
            </w:tcPrChange>
          </w:tcPr>
          <w:p w14:paraId="22F16F7F" w14:textId="123B0CE1" w:rsidR="004B5FFB" w:rsidRDefault="004B5FFB">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412" w:author="oscar sanchez" w:date="2017-07-18T17:53:00Z"/>
              </w:rPr>
              <w:pPrChange w:id="413" w:author="oscar sanchez" w:date="2017-07-18T17:55: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414" w:author="oscar sanchez" w:date="2017-07-18T17:54:00Z">
              <w:r>
                <w:t>1</w:t>
              </w:r>
            </w:ins>
          </w:p>
        </w:tc>
      </w:tr>
      <w:tr w:rsidR="004B5FFB" w14:paraId="11A441CB" w14:textId="77777777" w:rsidTr="0002060E">
        <w:trPr>
          <w:ins w:id="415" w:author="oscar sanchez" w:date="2017-07-18T17:53:00Z"/>
        </w:trPr>
        <w:tc>
          <w:tcPr>
            <w:cnfStyle w:val="001000000000" w:firstRow="0" w:lastRow="0" w:firstColumn="1" w:lastColumn="0" w:oddVBand="0" w:evenVBand="0" w:oddHBand="0" w:evenHBand="0" w:firstRowFirstColumn="0" w:firstRowLastColumn="0" w:lastRowFirstColumn="0" w:lastRowLastColumn="0"/>
            <w:tcW w:w="4106" w:type="dxa"/>
            <w:tcPrChange w:id="416" w:author="oscar sanchez" w:date="2017-07-18T18:42:00Z">
              <w:tcPr>
                <w:tcW w:w="4247" w:type="dxa"/>
              </w:tcPr>
            </w:tcPrChange>
          </w:tcPr>
          <w:p w14:paraId="2DE18CD3" w14:textId="5987FB6C" w:rsidR="004B5FFB" w:rsidRDefault="004B5FFB">
            <w:pPr>
              <w:spacing w:after="160" w:line="259" w:lineRule="auto"/>
              <w:jc w:val="center"/>
              <w:rPr>
                <w:ins w:id="417" w:author="oscar sanchez" w:date="2017-07-18T17:53:00Z"/>
              </w:rPr>
              <w:pPrChange w:id="418" w:author="oscar sanchez" w:date="2017-07-18T17:55:00Z">
                <w:pPr>
                  <w:spacing w:after="160" w:line="259" w:lineRule="auto"/>
                </w:pPr>
              </w:pPrChange>
            </w:pPr>
            <w:ins w:id="419" w:author="oscar sanchez" w:date="2017-07-18T17:54:00Z">
              <w:r>
                <w:t>Tiempo entre 5 y 7 minutos</w:t>
              </w:r>
            </w:ins>
          </w:p>
        </w:tc>
        <w:tc>
          <w:tcPr>
            <w:tcW w:w="4394" w:type="dxa"/>
            <w:tcPrChange w:id="420" w:author="oscar sanchez" w:date="2017-07-18T18:42:00Z">
              <w:tcPr>
                <w:tcW w:w="4247" w:type="dxa"/>
              </w:tcPr>
            </w:tcPrChange>
          </w:tcPr>
          <w:p w14:paraId="40E44E7F" w14:textId="62B39085" w:rsidR="004B5FFB" w:rsidRDefault="009346FC">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421" w:author="oscar sanchez" w:date="2017-07-18T17:53:00Z"/>
              </w:rPr>
              <w:pPrChange w:id="422" w:author="oscar sanchez" w:date="2017-07-18T17:55: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423" w:author="oscar sanchez" w:date="2017-07-18T17:55:00Z">
              <w:r>
                <w:t>0.66</w:t>
              </w:r>
            </w:ins>
          </w:p>
        </w:tc>
      </w:tr>
      <w:tr w:rsidR="004B5FFB" w14:paraId="0538AE0D" w14:textId="77777777" w:rsidTr="0002060E">
        <w:trPr>
          <w:cnfStyle w:val="000000100000" w:firstRow="0" w:lastRow="0" w:firstColumn="0" w:lastColumn="0" w:oddVBand="0" w:evenVBand="0" w:oddHBand="1" w:evenHBand="0" w:firstRowFirstColumn="0" w:firstRowLastColumn="0" w:lastRowFirstColumn="0" w:lastRowLastColumn="0"/>
          <w:ins w:id="424" w:author="oscar sanchez" w:date="2017-07-18T17:53:00Z"/>
        </w:trPr>
        <w:tc>
          <w:tcPr>
            <w:cnfStyle w:val="001000000000" w:firstRow="0" w:lastRow="0" w:firstColumn="1" w:lastColumn="0" w:oddVBand="0" w:evenVBand="0" w:oddHBand="0" w:evenHBand="0" w:firstRowFirstColumn="0" w:firstRowLastColumn="0" w:lastRowFirstColumn="0" w:lastRowLastColumn="0"/>
            <w:tcW w:w="4106" w:type="dxa"/>
            <w:tcPrChange w:id="425" w:author="oscar sanchez" w:date="2017-07-18T18:42:00Z">
              <w:tcPr>
                <w:tcW w:w="4247" w:type="dxa"/>
              </w:tcPr>
            </w:tcPrChange>
          </w:tcPr>
          <w:p w14:paraId="657CD28C" w14:textId="281D22BF" w:rsidR="004B5FFB" w:rsidRDefault="004B5FFB">
            <w:pPr>
              <w:spacing w:after="160" w:line="259" w:lineRule="auto"/>
              <w:jc w:val="center"/>
              <w:cnfStyle w:val="001000100000" w:firstRow="0" w:lastRow="0" w:firstColumn="1" w:lastColumn="0" w:oddVBand="0" w:evenVBand="0" w:oddHBand="1" w:evenHBand="0" w:firstRowFirstColumn="0" w:firstRowLastColumn="0" w:lastRowFirstColumn="0" w:lastRowLastColumn="0"/>
              <w:rPr>
                <w:ins w:id="426" w:author="oscar sanchez" w:date="2017-07-18T17:53:00Z"/>
              </w:rPr>
              <w:pPrChange w:id="427" w:author="oscar sanchez" w:date="2017-07-18T17:55:00Z">
                <w:pPr>
                  <w:spacing w:after="160" w:line="259" w:lineRule="auto"/>
                  <w:cnfStyle w:val="001000100000" w:firstRow="0" w:lastRow="0" w:firstColumn="1" w:lastColumn="0" w:oddVBand="0" w:evenVBand="0" w:oddHBand="1" w:evenHBand="0" w:firstRowFirstColumn="0" w:firstRowLastColumn="0" w:lastRowFirstColumn="0" w:lastRowLastColumn="0"/>
                </w:pPr>
              </w:pPrChange>
            </w:pPr>
            <w:ins w:id="428" w:author="oscar sanchez" w:date="2017-07-18T17:55:00Z">
              <w:r>
                <w:t>Tiempo entre 7 y 9 minutos</w:t>
              </w:r>
            </w:ins>
          </w:p>
        </w:tc>
        <w:tc>
          <w:tcPr>
            <w:tcW w:w="4394" w:type="dxa"/>
            <w:tcPrChange w:id="429" w:author="oscar sanchez" w:date="2017-07-18T18:42:00Z">
              <w:tcPr>
                <w:tcW w:w="4247" w:type="dxa"/>
              </w:tcPr>
            </w:tcPrChange>
          </w:tcPr>
          <w:p w14:paraId="00A641D8" w14:textId="05B94EEC" w:rsidR="004B5FFB" w:rsidRDefault="009346FC">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430" w:author="oscar sanchez" w:date="2017-07-18T17:53:00Z"/>
              </w:rPr>
              <w:pPrChange w:id="431" w:author="oscar sanchez" w:date="2017-07-18T17:55: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432" w:author="oscar sanchez" w:date="2017-07-18T17:55:00Z">
              <w:r>
                <w:t>0.33</w:t>
              </w:r>
            </w:ins>
          </w:p>
        </w:tc>
      </w:tr>
      <w:tr w:rsidR="004B5FFB" w14:paraId="1C910213" w14:textId="77777777" w:rsidTr="0002060E">
        <w:trPr>
          <w:ins w:id="433" w:author="oscar sanchez" w:date="2017-07-18T17:53:00Z"/>
        </w:trPr>
        <w:tc>
          <w:tcPr>
            <w:cnfStyle w:val="001000000000" w:firstRow="0" w:lastRow="0" w:firstColumn="1" w:lastColumn="0" w:oddVBand="0" w:evenVBand="0" w:oddHBand="0" w:evenHBand="0" w:firstRowFirstColumn="0" w:firstRowLastColumn="0" w:lastRowFirstColumn="0" w:lastRowLastColumn="0"/>
            <w:tcW w:w="4106" w:type="dxa"/>
            <w:tcPrChange w:id="434" w:author="oscar sanchez" w:date="2017-07-18T18:42:00Z">
              <w:tcPr>
                <w:tcW w:w="4247" w:type="dxa"/>
              </w:tcPr>
            </w:tcPrChange>
          </w:tcPr>
          <w:p w14:paraId="6A79CD23" w14:textId="60F96FA4" w:rsidR="004B5FFB" w:rsidRDefault="004B5FFB">
            <w:pPr>
              <w:spacing w:after="160" w:line="259" w:lineRule="auto"/>
              <w:jc w:val="center"/>
              <w:rPr>
                <w:ins w:id="435" w:author="oscar sanchez" w:date="2017-07-18T17:53:00Z"/>
              </w:rPr>
              <w:pPrChange w:id="436" w:author="oscar sanchez" w:date="2017-07-18T17:55:00Z">
                <w:pPr>
                  <w:spacing w:after="160" w:line="259" w:lineRule="auto"/>
                </w:pPr>
              </w:pPrChange>
            </w:pPr>
            <w:ins w:id="437" w:author="oscar sanchez" w:date="2017-07-18T17:55:00Z">
              <w:r>
                <w:t>Más de 9 minutos</w:t>
              </w:r>
            </w:ins>
          </w:p>
        </w:tc>
        <w:tc>
          <w:tcPr>
            <w:tcW w:w="4394" w:type="dxa"/>
            <w:tcPrChange w:id="438" w:author="oscar sanchez" w:date="2017-07-18T18:42:00Z">
              <w:tcPr>
                <w:tcW w:w="4247" w:type="dxa"/>
              </w:tcPr>
            </w:tcPrChange>
          </w:tcPr>
          <w:p w14:paraId="5DBFA7B0" w14:textId="124A19C0" w:rsidR="004B5FFB" w:rsidRDefault="004B5FFB">
            <w:pPr>
              <w:keepNext/>
              <w:spacing w:after="160" w:line="259" w:lineRule="auto"/>
              <w:jc w:val="center"/>
              <w:cnfStyle w:val="000000000000" w:firstRow="0" w:lastRow="0" w:firstColumn="0" w:lastColumn="0" w:oddVBand="0" w:evenVBand="0" w:oddHBand="0" w:evenHBand="0" w:firstRowFirstColumn="0" w:firstRowLastColumn="0" w:lastRowFirstColumn="0" w:lastRowLastColumn="0"/>
              <w:rPr>
                <w:ins w:id="439" w:author="oscar sanchez" w:date="2017-07-18T17:53:00Z"/>
              </w:rPr>
              <w:pPrChange w:id="440" w:author="oscar sanchez" w:date="2017-07-18T17:56: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441" w:author="oscar sanchez" w:date="2017-07-18T17:55:00Z">
              <w:r>
                <w:t>0</w:t>
              </w:r>
            </w:ins>
          </w:p>
        </w:tc>
      </w:tr>
    </w:tbl>
    <w:p w14:paraId="341893BD" w14:textId="18B2999C" w:rsidR="004B5FFB" w:rsidRDefault="004B5FFB">
      <w:pPr>
        <w:pStyle w:val="Descripcin"/>
        <w:jc w:val="center"/>
        <w:rPr>
          <w:ins w:id="442" w:author="oscar sanchez" w:date="2017-07-18T17:58:00Z"/>
        </w:rPr>
        <w:pPrChange w:id="443" w:author="oscar sanchez" w:date="2017-07-18T17:56:00Z">
          <w:pPr>
            <w:pStyle w:val="Ttulo3"/>
          </w:pPr>
        </w:pPrChange>
      </w:pPr>
      <w:ins w:id="444" w:author="oscar sanchez" w:date="2017-07-18T17:56:00Z">
        <w:r>
          <w:br/>
          <w:t xml:space="preserve">Tabla </w:t>
        </w:r>
        <w:r>
          <w:fldChar w:fldCharType="begin"/>
        </w:r>
        <w:r>
          <w:instrText xml:space="preserve"> SEQ Tabla \* ARABIC </w:instrText>
        </w:r>
      </w:ins>
      <w:r>
        <w:fldChar w:fldCharType="separate"/>
      </w:r>
      <w:ins w:id="445" w:author="oscar sanchez" w:date="2017-07-18T17:56:00Z">
        <w:r>
          <w:rPr>
            <w:noProof/>
          </w:rPr>
          <w:t>6</w:t>
        </w:r>
        <w:r>
          <w:fldChar w:fldCharType="end"/>
        </w:r>
        <w:r>
          <w:t>: Ponderación tiempo de instalación</w:t>
        </w:r>
      </w:ins>
    </w:p>
    <w:p w14:paraId="16BBB2F7" w14:textId="77777777" w:rsidR="004B5FFB" w:rsidRPr="004B5FFB" w:rsidRDefault="004B5FFB">
      <w:pPr>
        <w:rPr>
          <w:ins w:id="446" w:author="oscar sanchez" w:date="2017-07-18T17:56:00Z"/>
          <w:rPrChange w:id="447" w:author="oscar sanchez" w:date="2017-07-18T17:58:00Z">
            <w:rPr>
              <w:ins w:id="448" w:author="oscar sanchez" w:date="2017-07-18T17:56:00Z"/>
            </w:rPr>
          </w:rPrChange>
        </w:rPr>
        <w:pPrChange w:id="449" w:author="oscar sanchez" w:date="2017-07-18T17:58:00Z">
          <w:pPr>
            <w:pStyle w:val="Ttulo3"/>
          </w:pPr>
        </w:pPrChange>
      </w:pPr>
    </w:p>
    <w:p w14:paraId="099CFD70" w14:textId="04D01976" w:rsidR="004B5FFB" w:rsidRDefault="004B5FFB">
      <w:pPr>
        <w:rPr>
          <w:ins w:id="450" w:author="oscar sanchez" w:date="2017-07-18T18:01:00Z"/>
        </w:rPr>
        <w:pPrChange w:id="451" w:author="oscar sanchez" w:date="2017-07-18T17:56:00Z">
          <w:pPr>
            <w:pStyle w:val="Ttulo3"/>
          </w:pPr>
        </w:pPrChange>
      </w:pPr>
      <w:ins w:id="452" w:author="oscar sanchez" w:date="2017-07-18T17:56:00Z">
        <w:r>
          <w:t>El otro punto</w:t>
        </w:r>
      </w:ins>
      <w:ins w:id="453" w:author="oscar sanchez" w:date="2017-07-18T17:57:00Z">
        <w:r>
          <w:t xml:space="preserve"> del apartado se va otorgar realizando una media de los puntos 2 y 3 de la encuesta, </w:t>
        </w:r>
      </w:ins>
      <w:ins w:id="454" w:author="oscar sanchez" w:date="2017-07-18T17:58:00Z">
        <w:r>
          <w:t xml:space="preserve">que corresponden a la valoración de proceso </w:t>
        </w:r>
      </w:ins>
      <w:ins w:id="455" w:author="oscar sanchez" w:date="2017-07-18T17:59:00Z">
        <w:r>
          <w:t>y valoración de su complejidad. En la siguiente tabla se especifica que puntuación se otorgará en función de la media obtenida.</w:t>
        </w:r>
      </w:ins>
    </w:p>
    <w:p w14:paraId="3E6D84D5" w14:textId="77777777" w:rsidR="009346FC" w:rsidRDefault="009346FC">
      <w:pPr>
        <w:rPr>
          <w:ins w:id="456" w:author="oscar sanchez" w:date="2017-07-18T17:59:00Z"/>
        </w:rPr>
        <w:pPrChange w:id="457" w:author="oscar sanchez" w:date="2017-07-18T17:56:00Z">
          <w:pPr>
            <w:pStyle w:val="Ttulo3"/>
          </w:pPr>
        </w:pPrChange>
      </w:pPr>
    </w:p>
    <w:tbl>
      <w:tblPr>
        <w:tblStyle w:val="Tabladecuadrcula5oscura-nfasis21"/>
        <w:tblW w:w="0" w:type="auto"/>
        <w:tblLook w:val="04A0" w:firstRow="1" w:lastRow="0" w:firstColumn="1" w:lastColumn="0" w:noHBand="0" w:noVBand="1"/>
      </w:tblPr>
      <w:tblGrid>
        <w:gridCol w:w="4247"/>
        <w:gridCol w:w="4247"/>
      </w:tblGrid>
      <w:tr w:rsidR="004B5FFB" w14:paraId="2042E624" w14:textId="77777777" w:rsidTr="004B5FFB">
        <w:trPr>
          <w:cnfStyle w:val="100000000000" w:firstRow="1" w:lastRow="0" w:firstColumn="0" w:lastColumn="0" w:oddVBand="0" w:evenVBand="0" w:oddHBand="0" w:evenHBand="0" w:firstRowFirstColumn="0" w:firstRowLastColumn="0" w:lastRowFirstColumn="0" w:lastRowLastColumn="0"/>
          <w:ins w:id="458" w:author="oscar sanchez" w:date="2017-07-18T17:59:00Z"/>
        </w:trPr>
        <w:tc>
          <w:tcPr>
            <w:cnfStyle w:val="001000000000" w:firstRow="0" w:lastRow="0" w:firstColumn="1" w:lastColumn="0" w:oddVBand="0" w:evenVBand="0" w:oddHBand="0" w:evenHBand="0" w:firstRowFirstColumn="0" w:firstRowLastColumn="0" w:lastRowFirstColumn="0" w:lastRowLastColumn="0"/>
            <w:tcW w:w="4247" w:type="dxa"/>
          </w:tcPr>
          <w:p w14:paraId="25139651" w14:textId="74A23EA8" w:rsidR="004B5FFB" w:rsidRDefault="004B5FFB" w:rsidP="004B5FFB">
            <w:pPr>
              <w:spacing w:after="160" w:line="259" w:lineRule="auto"/>
              <w:jc w:val="center"/>
              <w:rPr>
                <w:ins w:id="459" w:author="oscar sanchez" w:date="2017-07-18T17:59:00Z"/>
              </w:rPr>
            </w:pPr>
            <w:ins w:id="460" w:author="oscar sanchez" w:date="2017-07-18T17:59:00Z">
              <w:r>
                <w:t>PUNTUACI</w:t>
              </w:r>
            </w:ins>
            <w:ins w:id="461" w:author="oscar sanchez" w:date="2017-07-18T18:00:00Z">
              <w:r>
                <w:t>ÓN MEDIA</w:t>
              </w:r>
            </w:ins>
          </w:p>
        </w:tc>
        <w:tc>
          <w:tcPr>
            <w:tcW w:w="4247" w:type="dxa"/>
          </w:tcPr>
          <w:p w14:paraId="7B7A5CB1" w14:textId="77777777" w:rsidR="004B5FFB" w:rsidRDefault="004B5FFB" w:rsidP="004B5FFB">
            <w:pPr>
              <w:spacing w:after="160" w:line="259" w:lineRule="auto"/>
              <w:jc w:val="center"/>
              <w:cnfStyle w:val="100000000000" w:firstRow="1" w:lastRow="0" w:firstColumn="0" w:lastColumn="0" w:oddVBand="0" w:evenVBand="0" w:oddHBand="0" w:evenHBand="0" w:firstRowFirstColumn="0" w:firstRowLastColumn="0" w:lastRowFirstColumn="0" w:lastRowLastColumn="0"/>
              <w:rPr>
                <w:ins w:id="462" w:author="oscar sanchez" w:date="2017-07-18T17:59:00Z"/>
              </w:rPr>
            </w:pPr>
            <w:ins w:id="463" w:author="oscar sanchez" w:date="2017-07-18T17:59:00Z">
              <w:r>
                <w:t>PUNTUACIÓN ASIGNADA</w:t>
              </w:r>
            </w:ins>
          </w:p>
        </w:tc>
      </w:tr>
      <w:tr w:rsidR="004B5FFB" w14:paraId="6DA0E271" w14:textId="77777777" w:rsidTr="004B5FFB">
        <w:trPr>
          <w:cnfStyle w:val="000000100000" w:firstRow="0" w:lastRow="0" w:firstColumn="0" w:lastColumn="0" w:oddVBand="0" w:evenVBand="0" w:oddHBand="1" w:evenHBand="0" w:firstRowFirstColumn="0" w:firstRowLastColumn="0" w:lastRowFirstColumn="0" w:lastRowLastColumn="0"/>
          <w:ins w:id="464" w:author="oscar sanchez" w:date="2017-07-18T17:59:00Z"/>
        </w:trPr>
        <w:tc>
          <w:tcPr>
            <w:cnfStyle w:val="001000000000" w:firstRow="0" w:lastRow="0" w:firstColumn="1" w:lastColumn="0" w:oddVBand="0" w:evenVBand="0" w:oddHBand="0" w:evenHBand="0" w:firstRowFirstColumn="0" w:firstRowLastColumn="0" w:lastRowFirstColumn="0" w:lastRowLastColumn="0"/>
            <w:tcW w:w="4247" w:type="dxa"/>
          </w:tcPr>
          <w:p w14:paraId="4183C606" w14:textId="53C2E716" w:rsidR="004B5FFB" w:rsidRPr="009346FC" w:rsidRDefault="009346FC" w:rsidP="004B5FFB">
            <w:pPr>
              <w:spacing w:after="160" w:line="259" w:lineRule="auto"/>
              <w:jc w:val="center"/>
              <w:rPr>
                <w:ins w:id="465" w:author="oscar sanchez" w:date="2017-07-18T17:59:00Z"/>
                <w:u w:val="single"/>
                <w:rPrChange w:id="466" w:author="oscar sanchez" w:date="2017-07-18T18:02:00Z">
                  <w:rPr>
                    <w:ins w:id="467" w:author="oscar sanchez" w:date="2017-07-18T17:59:00Z"/>
                  </w:rPr>
                </w:rPrChange>
              </w:rPr>
            </w:pPr>
            <w:ins w:id="468" w:author="oscar sanchez" w:date="2017-07-18T18:00:00Z">
              <w:r>
                <w:t>Más de 9</w:t>
              </w:r>
            </w:ins>
          </w:p>
        </w:tc>
        <w:tc>
          <w:tcPr>
            <w:tcW w:w="4247" w:type="dxa"/>
          </w:tcPr>
          <w:p w14:paraId="7750B0F0" w14:textId="77777777" w:rsidR="004B5FFB" w:rsidRDefault="004B5FFB" w:rsidP="004B5FFB">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469" w:author="oscar sanchez" w:date="2017-07-18T17:59:00Z"/>
              </w:rPr>
            </w:pPr>
            <w:ins w:id="470" w:author="oscar sanchez" w:date="2017-07-18T17:59:00Z">
              <w:r>
                <w:t>1</w:t>
              </w:r>
            </w:ins>
          </w:p>
        </w:tc>
      </w:tr>
      <w:tr w:rsidR="004B5FFB" w14:paraId="2B207CEF" w14:textId="77777777" w:rsidTr="004B5FFB">
        <w:trPr>
          <w:ins w:id="471" w:author="oscar sanchez" w:date="2017-07-18T17:59:00Z"/>
        </w:trPr>
        <w:tc>
          <w:tcPr>
            <w:cnfStyle w:val="001000000000" w:firstRow="0" w:lastRow="0" w:firstColumn="1" w:lastColumn="0" w:oddVBand="0" w:evenVBand="0" w:oddHBand="0" w:evenHBand="0" w:firstRowFirstColumn="0" w:firstRowLastColumn="0" w:lastRowFirstColumn="0" w:lastRowLastColumn="0"/>
            <w:tcW w:w="4247" w:type="dxa"/>
          </w:tcPr>
          <w:p w14:paraId="501C019C" w14:textId="2A85C0EA" w:rsidR="004B5FFB" w:rsidRPr="009346FC" w:rsidRDefault="009346FC" w:rsidP="004B5FFB">
            <w:pPr>
              <w:spacing w:after="160" w:line="259" w:lineRule="auto"/>
              <w:jc w:val="center"/>
              <w:rPr>
                <w:ins w:id="472" w:author="oscar sanchez" w:date="2017-07-18T17:59:00Z"/>
              </w:rPr>
            </w:pPr>
            <w:ins w:id="473" w:author="oscar sanchez" w:date="2017-07-18T18:00:00Z">
              <w:r>
                <w:t>Entre 6 y 9</w:t>
              </w:r>
            </w:ins>
          </w:p>
        </w:tc>
        <w:tc>
          <w:tcPr>
            <w:tcW w:w="4247" w:type="dxa"/>
          </w:tcPr>
          <w:p w14:paraId="5D76A18D" w14:textId="49CCDEC6" w:rsidR="004B5FFB" w:rsidRDefault="009346FC" w:rsidP="004B5FFB">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474" w:author="oscar sanchez" w:date="2017-07-18T17:59:00Z"/>
              </w:rPr>
            </w:pPr>
            <w:ins w:id="475" w:author="oscar sanchez" w:date="2017-07-18T17:59:00Z">
              <w:r>
                <w:t>0.66</w:t>
              </w:r>
            </w:ins>
          </w:p>
        </w:tc>
      </w:tr>
      <w:tr w:rsidR="004B5FFB" w14:paraId="172C7118" w14:textId="77777777" w:rsidTr="004B5FFB">
        <w:trPr>
          <w:cnfStyle w:val="000000100000" w:firstRow="0" w:lastRow="0" w:firstColumn="0" w:lastColumn="0" w:oddVBand="0" w:evenVBand="0" w:oddHBand="1" w:evenHBand="0" w:firstRowFirstColumn="0" w:firstRowLastColumn="0" w:lastRowFirstColumn="0" w:lastRowLastColumn="0"/>
          <w:ins w:id="476" w:author="oscar sanchez" w:date="2017-07-18T17:59:00Z"/>
        </w:trPr>
        <w:tc>
          <w:tcPr>
            <w:cnfStyle w:val="001000000000" w:firstRow="0" w:lastRow="0" w:firstColumn="1" w:lastColumn="0" w:oddVBand="0" w:evenVBand="0" w:oddHBand="0" w:evenHBand="0" w:firstRowFirstColumn="0" w:firstRowLastColumn="0" w:lastRowFirstColumn="0" w:lastRowLastColumn="0"/>
            <w:tcW w:w="4247" w:type="dxa"/>
          </w:tcPr>
          <w:p w14:paraId="1865A715" w14:textId="6D8330D8" w:rsidR="004B5FFB" w:rsidRDefault="009346FC" w:rsidP="004B5FFB">
            <w:pPr>
              <w:spacing w:after="160" w:line="259" w:lineRule="auto"/>
              <w:jc w:val="center"/>
              <w:rPr>
                <w:ins w:id="477" w:author="oscar sanchez" w:date="2017-07-18T17:59:00Z"/>
              </w:rPr>
            </w:pPr>
            <w:ins w:id="478" w:author="oscar sanchez" w:date="2017-07-18T17:59:00Z">
              <w:r>
                <w:t>E</w:t>
              </w:r>
              <w:r w:rsidR="004B5FFB">
                <w:t xml:space="preserve">ntre </w:t>
              </w:r>
            </w:ins>
            <w:ins w:id="479" w:author="oscar sanchez" w:date="2017-07-18T18:01:00Z">
              <w:r>
                <w:t>3 y 6</w:t>
              </w:r>
            </w:ins>
          </w:p>
        </w:tc>
        <w:tc>
          <w:tcPr>
            <w:tcW w:w="4247" w:type="dxa"/>
          </w:tcPr>
          <w:p w14:paraId="0EC78455" w14:textId="458492FE" w:rsidR="004B5FFB" w:rsidRDefault="009346FC" w:rsidP="004B5FFB">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480" w:author="oscar sanchez" w:date="2017-07-18T17:59:00Z"/>
              </w:rPr>
            </w:pPr>
            <w:ins w:id="481" w:author="oscar sanchez" w:date="2017-07-18T17:59:00Z">
              <w:r>
                <w:t>0.33</w:t>
              </w:r>
            </w:ins>
          </w:p>
        </w:tc>
      </w:tr>
      <w:tr w:rsidR="004B5FFB" w14:paraId="24208BDA" w14:textId="77777777" w:rsidTr="004B5FFB">
        <w:trPr>
          <w:ins w:id="482" w:author="oscar sanchez" w:date="2017-07-18T17:59:00Z"/>
        </w:trPr>
        <w:tc>
          <w:tcPr>
            <w:cnfStyle w:val="001000000000" w:firstRow="0" w:lastRow="0" w:firstColumn="1" w:lastColumn="0" w:oddVBand="0" w:evenVBand="0" w:oddHBand="0" w:evenHBand="0" w:firstRowFirstColumn="0" w:firstRowLastColumn="0" w:lastRowFirstColumn="0" w:lastRowLastColumn="0"/>
            <w:tcW w:w="4247" w:type="dxa"/>
          </w:tcPr>
          <w:p w14:paraId="1EFB72BF" w14:textId="77A4A455" w:rsidR="004B5FFB" w:rsidRDefault="009346FC" w:rsidP="004B5FFB">
            <w:pPr>
              <w:spacing w:after="160" w:line="259" w:lineRule="auto"/>
              <w:jc w:val="center"/>
              <w:rPr>
                <w:ins w:id="483" w:author="oscar sanchez" w:date="2017-07-18T17:59:00Z"/>
              </w:rPr>
            </w:pPr>
            <w:ins w:id="484" w:author="oscar sanchez" w:date="2017-07-18T18:01:00Z">
              <w:r>
                <w:t>Menos de 3</w:t>
              </w:r>
            </w:ins>
          </w:p>
        </w:tc>
        <w:tc>
          <w:tcPr>
            <w:tcW w:w="4247" w:type="dxa"/>
          </w:tcPr>
          <w:p w14:paraId="2F6DD8BD" w14:textId="77777777" w:rsidR="004B5FFB" w:rsidRDefault="004B5FFB">
            <w:pPr>
              <w:keepNext/>
              <w:spacing w:after="160" w:line="259" w:lineRule="auto"/>
              <w:jc w:val="center"/>
              <w:cnfStyle w:val="000000000000" w:firstRow="0" w:lastRow="0" w:firstColumn="0" w:lastColumn="0" w:oddVBand="0" w:evenVBand="0" w:oddHBand="0" w:evenHBand="0" w:firstRowFirstColumn="0" w:firstRowLastColumn="0" w:lastRowFirstColumn="0" w:lastRowLastColumn="0"/>
              <w:rPr>
                <w:ins w:id="485" w:author="oscar sanchez" w:date="2017-07-18T17:59:00Z"/>
              </w:rPr>
            </w:pPr>
            <w:ins w:id="486" w:author="oscar sanchez" w:date="2017-07-18T17:59:00Z">
              <w:r>
                <w:t>0</w:t>
              </w:r>
            </w:ins>
          </w:p>
        </w:tc>
      </w:tr>
    </w:tbl>
    <w:p w14:paraId="0F848ACA" w14:textId="658592F7" w:rsidR="004B5FFB" w:rsidRPr="004B5FFB" w:rsidRDefault="009346FC">
      <w:pPr>
        <w:pStyle w:val="Descripcin"/>
        <w:jc w:val="center"/>
        <w:rPr>
          <w:ins w:id="487" w:author="oscar sanchez" w:date="2017-07-18T17:55:00Z"/>
        </w:rPr>
        <w:pPrChange w:id="488" w:author="oscar sanchez" w:date="2017-07-18T18:02:00Z">
          <w:pPr>
            <w:pStyle w:val="Ttulo3"/>
          </w:pPr>
        </w:pPrChange>
      </w:pPr>
      <w:ins w:id="489" w:author="oscar sanchez" w:date="2017-07-18T18:02:00Z">
        <w:r>
          <w:br/>
          <w:t xml:space="preserve">Tabla </w:t>
        </w:r>
        <w:r>
          <w:fldChar w:fldCharType="begin"/>
        </w:r>
        <w:r>
          <w:instrText xml:space="preserve"> SEQ Tabla \* ARABIC </w:instrText>
        </w:r>
      </w:ins>
      <w:r>
        <w:fldChar w:fldCharType="separate"/>
      </w:r>
      <w:ins w:id="490" w:author="oscar sanchez" w:date="2017-07-18T18:02:00Z">
        <w:r>
          <w:rPr>
            <w:noProof/>
          </w:rPr>
          <w:t>7</w:t>
        </w:r>
        <w:r>
          <w:fldChar w:fldCharType="end"/>
        </w:r>
        <w:r>
          <w:t>: Ponderación valoración del proceso de instalación</w:t>
        </w:r>
      </w:ins>
    </w:p>
    <w:p w14:paraId="59F1F4B7" w14:textId="1CAAAE73" w:rsidR="0002060E" w:rsidRDefault="0002060E">
      <w:pPr>
        <w:spacing w:after="160" w:line="259" w:lineRule="auto"/>
        <w:rPr>
          <w:ins w:id="491" w:author="oscar sanchez" w:date="2017-07-18T18:44:00Z"/>
        </w:rPr>
        <w:pPrChange w:id="492" w:author="oscar sanchez" w:date="2017-07-02T11:48:00Z">
          <w:pPr>
            <w:pStyle w:val="Ttulo3"/>
          </w:pPr>
        </w:pPrChange>
      </w:pPr>
    </w:p>
    <w:p w14:paraId="20C14122" w14:textId="766FA74F" w:rsidR="0002060E" w:rsidRDefault="0002060E">
      <w:pPr>
        <w:spacing w:after="160" w:line="259" w:lineRule="auto"/>
        <w:rPr>
          <w:ins w:id="493" w:author="oscar sanchez" w:date="2017-06-29T16:30:00Z"/>
        </w:rPr>
        <w:pPrChange w:id="494" w:author="oscar sanchez" w:date="2017-07-02T11:48:00Z">
          <w:pPr>
            <w:pStyle w:val="Ttulo3"/>
          </w:pPr>
        </w:pPrChange>
      </w:pPr>
      <w:ins w:id="495" w:author="oscar sanchez" w:date="2017-07-18T18:44:00Z">
        <w:r>
          <w:t xml:space="preserve">Si se encuentran librerias adicionales y fallos en la </w:t>
        </w:r>
      </w:ins>
      <w:ins w:id="496" w:author="oscar sanchez" w:date="2017-07-18T18:45:00Z">
        <w:r>
          <w:t>instalación</w:t>
        </w:r>
      </w:ins>
      <w:ins w:id="497" w:author="oscar sanchez" w:date="2017-07-18T18:44:00Z">
        <w:r>
          <w:t xml:space="preserve">, puntos </w:t>
        </w:r>
      </w:ins>
      <w:ins w:id="498" w:author="oscar sanchez" w:date="2017-07-18T18:45:00Z">
        <w:r>
          <w:t xml:space="preserve">4 y 5 de la encuesta, se valorará en cada caso la penalización a aplicar. </w:t>
        </w:r>
      </w:ins>
    </w:p>
    <w:p w14:paraId="4B66636C" w14:textId="12C6D946" w:rsidR="00227C8C" w:rsidRDefault="00227C8C" w:rsidP="00227C8C">
      <w:pPr>
        <w:pStyle w:val="Ttulo3"/>
      </w:pPr>
      <w:r>
        <w:t>Criterio 2: Documentación, tutoriales y comunidad.</w:t>
      </w:r>
    </w:p>
    <w:p w14:paraId="3200FCC7" w14:textId="77777777" w:rsidR="00227C8C" w:rsidRDefault="00227C8C" w:rsidP="00227C8C">
      <w:r>
        <w:t xml:space="preserve">Como el presente proyecto pretende ser de alcance mayoritario, sin necesidad de conocimientos previos de ingeniería o programación, es fundamental que el programa </w:t>
      </w:r>
      <w:r>
        <w:lastRenderedPageBreak/>
        <w:t>elegido cuente con una buena documentación, tutoriales y una gran comunidad de usuarios.</w:t>
      </w:r>
    </w:p>
    <w:p w14:paraId="6AEE3043" w14:textId="470B7976" w:rsidR="00227C8C" w:rsidRDefault="00227C8C" w:rsidP="00227C8C">
      <w:r>
        <w:t xml:space="preserve">En este apartado se incluyen toda la documentación oficial proporcionada por los propietarios del software y su soporte oficial, los tutoriales </w:t>
      </w:r>
      <w:ins w:id="499" w:author="oscar sanchez" w:date="2017-06-26T11:35:00Z">
        <w:r w:rsidR="00AC3C07">
          <w:t xml:space="preserve">Tanto los proporcionados de forma oficial como los realizados </w:t>
        </w:r>
      </w:ins>
      <w:commentRangeStart w:id="500"/>
      <w:del w:id="501" w:author="oscar sanchez" w:date="2017-06-26T11:35:00Z">
        <w:r w:rsidDel="00AC3C07">
          <w:delText>tanto proporcionados oficialmente</w:delText>
        </w:r>
        <w:commentRangeEnd w:id="500"/>
        <w:r w:rsidR="0032036B" w:rsidDel="00AC3C07">
          <w:rPr>
            <w:rStyle w:val="Refdecomentario"/>
          </w:rPr>
          <w:commentReference w:id="500"/>
        </w:r>
        <w:r w:rsidDel="00AC3C07">
          <w:delText xml:space="preserve"> como realizados </w:delText>
        </w:r>
      </w:del>
      <w:r>
        <w:t>por usuarios en plataformas de video online, como You Tube o Vimeo</w:t>
      </w:r>
      <w:commentRangeStart w:id="502"/>
      <w:r>
        <w:t xml:space="preserve">,. </w:t>
      </w:r>
      <w:commentRangeEnd w:id="502"/>
      <w:r w:rsidR="0032036B">
        <w:rPr>
          <w:rStyle w:val="Refdecomentario"/>
        </w:rPr>
        <w:commentReference w:id="502"/>
      </w:r>
      <w:r>
        <w:t xml:space="preserve">en blog especializados y las comunidades o foros de desarrolladores que trabajan con el programa. </w:t>
      </w:r>
    </w:p>
    <w:p w14:paraId="4EBE6F9A" w14:textId="056C9684" w:rsidR="00227C8C" w:rsidRDefault="00227C8C" w:rsidP="00227C8C">
      <w:r>
        <w:t>El pilar fundamental de este criterio es el análisis de los tutoriales oficiales. Estos tutoriales son la primera aproximación de los usuarios al programa y por lo tanto deben contar con todos los elementos para que se puedan llevar a cabo de manera correcta, rápida y entendible. Se necesita un programa con unos tutoriales que aporten conocimiento e inciten</w:t>
      </w:r>
      <w:del w:id="503" w:author="oscar sanchez" w:date="2017-06-26T11:36:00Z">
        <w:r w:rsidDel="00AC3C07">
          <w:delText xml:space="preserve"> </w:delText>
        </w:r>
        <w:commentRangeStart w:id="504"/>
        <w:r w:rsidDel="00AC3C07">
          <w:delText>a</w:delText>
        </w:r>
      </w:del>
      <w:ins w:id="505" w:author="oscar sanchez" w:date="2017-06-26T11:36:00Z">
        <w:r w:rsidR="00AC3C07">
          <w:t xml:space="preserve"> </w:t>
        </w:r>
      </w:ins>
      <w:del w:id="506" w:author="oscar sanchez" w:date="2017-06-26T11:36:00Z">
        <w:r w:rsidDel="00AC3C07">
          <w:delText>l</w:delText>
        </w:r>
      </w:del>
      <w:r>
        <w:t xml:space="preserve"> </w:t>
      </w:r>
      <w:commentRangeEnd w:id="504"/>
      <w:r w:rsidR="0032036B">
        <w:rPr>
          <w:rStyle w:val="Refdecomentario"/>
        </w:rPr>
        <w:commentReference w:id="504"/>
      </w:r>
      <w:r>
        <w:t>a seguir aprendiendo y desarrollando habilidades, ya que se pretende que el presente proyecto sea un punto de partida a un aprendizaje en profundidad del programa y por lo tanto es necesario contar con los recursos necesarios.</w:t>
      </w:r>
    </w:p>
    <w:p w14:paraId="7ACC4B1F" w14:textId="505C04B1" w:rsidR="00227C8C" w:rsidRDefault="00227C8C" w:rsidP="00227C8C">
      <w:pPr>
        <w:rPr>
          <w:ins w:id="507" w:author="oscar sanchez" w:date="2017-06-27T13:00:00Z"/>
        </w:rPr>
      </w:pPr>
      <w:commentRangeStart w:id="508"/>
      <w:r>
        <w:t xml:space="preserve">Se otorgará puntuación extra a aquellos programas que </w:t>
      </w:r>
      <w:ins w:id="509" w:author="oscar sanchez" w:date="2017-06-26T11:36:00Z">
        <w:r w:rsidR="00AC3C07">
          <w:t xml:space="preserve">tengan documentación, foros y tutoriales </w:t>
        </w:r>
      </w:ins>
      <w:del w:id="510" w:author="oscar sanchez" w:date="2017-06-26T11:36:00Z">
        <w:r w:rsidDel="00AC3C07">
          <w:delText xml:space="preserve">con lo comentado anteriormente </w:delText>
        </w:r>
      </w:del>
      <w:r>
        <w:t xml:space="preserve">en castellano. </w:t>
      </w:r>
      <w:commentRangeEnd w:id="508"/>
      <w:r w:rsidR="0032036B">
        <w:rPr>
          <w:rStyle w:val="Refdecomentario"/>
        </w:rPr>
        <w:commentReference w:id="508"/>
      </w:r>
    </w:p>
    <w:p w14:paraId="752CDDE1" w14:textId="78C640F9" w:rsidR="00987988" w:rsidRDefault="00987988" w:rsidP="00227C8C">
      <w:ins w:id="511" w:author="oscar sanchez" w:date="2017-06-27T13:00:00Z">
        <w:r>
          <w:t xml:space="preserve">Los subapartados que componente este criterio son los listados en la siguiente tabla. </w:t>
        </w:r>
      </w:ins>
    </w:p>
    <w:tbl>
      <w:tblPr>
        <w:tblStyle w:val="Tabladecuadrcula4-nfasis21"/>
        <w:tblW w:w="0" w:type="auto"/>
        <w:tblLook w:val="04A0" w:firstRow="1" w:lastRow="0" w:firstColumn="1" w:lastColumn="0" w:noHBand="0" w:noVBand="1"/>
        <w:tblPrChange w:id="512" w:author="oscar sanchez" w:date="2017-06-27T12:59:00Z">
          <w:tblPr>
            <w:tblStyle w:val="Tabladecuadrcula4-nfasis21"/>
            <w:tblW w:w="0" w:type="auto"/>
            <w:tblLook w:val="04A0" w:firstRow="1" w:lastRow="0" w:firstColumn="1" w:lastColumn="0" w:noHBand="0" w:noVBand="1"/>
          </w:tblPr>
        </w:tblPrChange>
      </w:tblPr>
      <w:tblGrid>
        <w:gridCol w:w="3153"/>
        <w:gridCol w:w="2222"/>
        <w:gridCol w:w="3119"/>
        <w:tblGridChange w:id="513">
          <w:tblGrid>
            <w:gridCol w:w="4194"/>
            <w:gridCol w:w="4194"/>
            <w:gridCol w:w="4194"/>
          </w:tblGrid>
        </w:tblGridChange>
      </w:tblGrid>
      <w:tr w:rsidR="00987988" w14:paraId="6795C381" w14:textId="77777777" w:rsidTr="00987988">
        <w:trPr>
          <w:cnfStyle w:val="100000000000" w:firstRow="1" w:lastRow="0" w:firstColumn="0" w:lastColumn="0" w:oddVBand="0" w:evenVBand="0" w:oddHBand="0" w:evenHBand="0" w:firstRowFirstColumn="0" w:firstRowLastColumn="0" w:lastRowFirstColumn="0" w:lastRowLastColumn="0"/>
          <w:trHeight w:val="260"/>
          <w:trPrChange w:id="514" w:author="oscar sanchez" w:date="2017-06-27T12:59:00Z">
            <w:trPr>
              <w:trHeight w:val="260"/>
            </w:trPr>
          </w:trPrChange>
        </w:trPr>
        <w:tc>
          <w:tcPr>
            <w:cnfStyle w:val="001000000000" w:firstRow="0" w:lastRow="0" w:firstColumn="1" w:lastColumn="0" w:oddVBand="0" w:evenVBand="0" w:oddHBand="0" w:evenHBand="0" w:firstRowFirstColumn="0" w:firstRowLastColumn="0" w:lastRowFirstColumn="0" w:lastRowLastColumn="0"/>
            <w:tcW w:w="3168" w:type="dxa"/>
            <w:tcPrChange w:id="515" w:author="oscar sanchez" w:date="2017-06-27T12:59:00Z">
              <w:tcPr>
                <w:tcW w:w="4194" w:type="dxa"/>
              </w:tcPr>
            </w:tcPrChange>
          </w:tcPr>
          <w:p w14:paraId="0A6ADED9" w14:textId="77777777" w:rsidR="00987988" w:rsidRPr="00D5538F" w:rsidRDefault="00987988">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t>CRITERIO</w:t>
            </w:r>
          </w:p>
        </w:tc>
        <w:tc>
          <w:tcPr>
            <w:tcW w:w="2191" w:type="dxa"/>
            <w:tcPrChange w:id="516" w:author="oscar sanchez" w:date="2017-06-27T12:59:00Z">
              <w:tcPr>
                <w:tcW w:w="4194" w:type="dxa"/>
              </w:tcPr>
            </w:tcPrChange>
          </w:tcPr>
          <w:p w14:paraId="76597F3A" w14:textId="088423BF" w:rsidR="00987988" w:rsidRDefault="00987988" w:rsidP="007942E7">
            <w:pPr>
              <w:pStyle w:val="Ttulo3"/>
              <w:jc w:val="center"/>
              <w:outlineLvl w:val="2"/>
              <w:cnfStyle w:val="100000000000" w:firstRow="1" w:lastRow="0" w:firstColumn="0" w:lastColumn="0" w:oddVBand="0" w:evenVBand="0" w:oddHBand="0" w:evenHBand="0" w:firstRowFirstColumn="0" w:firstRowLastColumn="0" w:lastRowFirstColumn="0" w:lastRowLastColumn="0"/>
              <w:rPr>
                <w:ins w:id="517" w:author="oscar sanchez" w:date="2017-06-27T12:59:00Z"/>
              </w:rPr>
            </w:pPr>
            <w:ins w:id="518" w:author="oscar sanchez" w:date="2017-06-27T13:00:00Z">
              <w:r>
                <w:t>IMPORTANCIA</w:t>
              </w:r>
            </w:ins>
          </w:p>
        </w:tc>
        <w:tc>
          <w:tcPr>
            <w:tcW w:w="3135" w:type="dxa"/>
            <w:tcPrChange w:id="519" w:author="oscar sanchez" w:date="2017-06-27T12:59:00Z">
              <w:tcPr>
                <w:tcW w:w="4194" w:type="dxa"/>
              </w:tcPr>
            </w:tcPrChange>
          </w:tcPr>
          <w:p w14:paraId="40F3E49A" w14:textId="1BCBD93B" w:rsidR="00987988" w:rsidRDefault="00987988"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987988" w14:paraId="4C054130" w14:textId="77777777" w:rsidTr="00987988">
        <w:trPr>
          <w:cnfStyle w:val="000000100000" w:firstRow="0" w:lastRow="0" w:firstColumn="0" w:lastColumn="0" w:oddVBand="0" w:evenVBand="0" w:oddHBand="1" w:evenHBand="0" w:firstRowFirstColumn="0" w:firstRowLastColumn="0" w:lastRowFirstColumn="0" w:lastRowLastColumn="0"/>
          <w:trHeight w:val="260"/>
          <w:trPrChange w:id="520" w:author="oscar sanchez" w:date="2017-06-27T12:59:00Z">
            <w:trPr>
              <w:trHeight w:val="260"/>
            </w:trPr>
          </w:trPrChange>
        </w:trPr>
        <w:tc>
          <w:tcPr>
            <w:cnfStyle w:val="001000000000" w:firstRow="0" w:lastRow="0" w:firstColumn="1" w:lastColumn="0" w:oddVBand="0" w:evenVBand="0" w:oddHBand="0" w:evenHBand="0" w:firstRowFirstColumn="0" w:firstRowLastColumn="0" w:lastRowFirstColumn="0" w:lastRowLastColumn="0"/>
            <w:tcW w:w="3168" w:type="dxa"/>
            <w:tcPrChange w:id="521" w:author="oscar sanchez" w:date="2017-06-27T12:59:00Z">
              <w:tcPr>
                <w:tcW w:w="4194" w:type="dxa"/>
              </w:tcPr>
            </w:tcPrChange>
          </w:tcPr>
          <w:p w14:paraId="777A2AB7" w14:textId="77777777" w:rsidR="00987988" w:rsidRDefault="00987988"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rsidRPr="00CB3818">
              <w:t>Documentación, foros y tutoriales oficiales</w:t>
            </w:r>
          </w:p>
        </w:tc>
        <w:tc>
          <w:tcPr>
            <w:tcW w:w="2191" w:type="dxa"/>
            <w:tcPrChange w:id="522" w:author="oscar sanchez" w:date="2017-06-27T12:59:00Z">
              <w:tcPr>
                <w:tcW w:w="4194" w:type="dxa"/>
              </w:tcPr>
            </w:tcPrChange>
          </w:tcPr>
          <w:p w14:paraId="689FC61C" w14:textId="2C669430" w:rsidR="00987988"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523" w:author="oscar sanchez" w:date="2017-06-27T12:59:00Z"/>
              </w:rPr>
            </w:pPr>
            <w:ins w:id="524" w:author="oscar sanchez" w:date="2017-06-27T13:00:00Z">
              <w:r>
                <w:t>Normal</w:t>
              </w:r>
            </w:ins>
          </w:p>
        </w:tc>
        <w:tc>
          <w:tcPr>
            <w:tcW w:w="3135" w:type="dxa"/>
            <w:tcPrChange w:id="525" w:author="oscar sanchez" w:date="2017-06-27T12:59:00Z">
              <w:tcPr>
                <w:tcW w:w="4194" w:type="dxa"/>
              </w:tcPr>
            </w:tcPrChange>
          </w:tcPr>
          <w:p w14:paraId="24C59C2D" w14:textId="6272C942" w:rsidR="00987988"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987988" w14:paraId="5F30886D" w14:textId="77777777" w:rsidTr="00987988">
        <w:trPr>
          <w:trHeight w:val="260"/>
          <w:trPrChange w:id="526" w:author="oscar sanchez" w:date="2017-06-27T12:59:00Z">
            <w:trPr>
              <w:trHeight w:val="260"/>
            </w:trPr>
          </w:trPrChange>
        </w:trPr>
        <w:tc>
          <w:tcPr>
            <w:cnfStyle w:val="001000000000" w:firstRow="0" w:lastRow="0" w:firstColumn="1" w:lastColumn="0" w:oddVBand="0" w:evenVBand="0" w:oddHBand="0" w:evenHBand="0" w:firstRowFirstColumn="0" w:firstRowLastColumn="0" w:lastRowFirstColumn="0" w:lastRowLastColumn="0"/>
            <w:tcW w:w="3168" w:type="dxa"/>
            <w:tcPrChange w:id="527" w:author="oscar sanchez" w:date="2017-06-27T12:59:00Z">
              <w:tcPr>
                <w:tcW w:w="4194" w:type="dxa"/>
              </w:tcPr>
            </w:tcPrChange>
          </w:tcPr>
          <w:p w14:paraId="00A2BC49" w14:textId="77777777" w:rsidR="00987988" w:rsidRDefault="00987988" w:rsidP="007942E7">
            <w:pPr>
              <w:pStyle w:val="Ttulo3"/>
              <w:jc w:val="center"/>
              <w:outlineLvl w:val="2"/>
            </w:pPr>
            <w:r w:rsidRPr="00CB3818">
              <w:t>Análisis de los tutoriales oficiales</w:t>
            </w:r>
          </w:p>
        </w:tc>
        <w:tc>
          <w:tcPr>
            <w:tcW w:w="2191" w:type="dxa"/>
            <w:tcPrChange w:id="528" w:author="oscar sanchez" w:date="2017-06-27T12:59:00Z">
              <w:tcPr>
                <w:tcW w:w="4194" w:type="dxa"/>
              </w:tcPr>
            </w:tcPrChange>
          </w:tcPr>
          <w:p w14:paraId="51220329" w14:textId="1B1BF471" w:rsidR="00987988" w:rsidRDefault="00987988"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ins w:id="529" w:author="oscar sanchez" w:date="2017-06-27T12:59:00Z"/>
              </w:rPr>
            </w:pPr>
            <w:ins w:id="530" w:author="oscar sanchez" w:date="2017-06-27T13:00:00Z">
              <w:r>
                <w:t>Clave</w:t>
              </w:r>
            </w:ins>
          </w:p>
        </w:tc>
        <w:tc>
          <w:tcPr>
            <w:tcW w:w="3135" w:type="dxa"/>
            <w:tcPrChange w:id="531" w:author="oscar sanchez" w:date="2017-06-27T12:59:00Z">
              <w:tcPr>
                <w:tcW w:w="4194" w:type="dxa"/>
              </w:tcPr>
            </w:tcPrChange>
          </w:tcPr>
          <w:p w14:paraId="7E1DFAEE" w14:textId="548017E8" w:rsidR="00987988" w:rsidRDefault="00987988"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0-8</w:t>
            </w:r>
          </w:p>
        </w:tc>
      </w:tr>
      <w:tr w:rsidR="00987988" w14:paraId="27CB5DEB" w14:textId="77777777" w:rsidTr="00987988">
        <w:trPr>
          <w:cnfStyle w:val="000000100000" w:firstRow="0" w:lastRow="0" w:firstColumn="0" w:lastColumn="0" w:oddVBand="0" w:evenVBand="0" w:oddHBand="1" w:evenHBand="0" w:firstRowFirstColumn="0" w:firstRowLastColumn="0" w:lastRowFirstColumn="0" w:lastRowLastColumn="0"/>
          <w:trHeight w:val="248"/>
          <w:trPrChange w:id="532" w:author="oscar sanchez" w:date="2017-06-27T12:59:00Z">
            <w:trPr>
              <w:trHeight w:val="248"/>
            </w:trPr>
          </w:trPrChange>
        </w:trPr>
        <w:tc>
          <w:tcPr>
            <w:cnfStyle w:val="001000000000" w:firstRow="0" w:lastRow="0" w:firstColumn="1" w:lastColumn="0" w:oddVBand="0" w:evenVBand="0" w:oddHBand="0" w:evenHBand="0" w:firstRowFirstColumn="0" w:firstRowLastColumn="0" w:lastRowFirstColumn="0" w:lastRowLastColumn="0"/>
            <w:tcW w:w="3168" w:type="dxa"/>
            <w:tcPrChange w:id="533" w:author="oscar sanchez" w:date="2017-06-27T12:59:00Z">
              <w:tcPr>
                <w:tcW w:w="4194" w:type="dxa"/>
              </w:tcPr>
            </w:tcPrChange>
          </w:tcPr>
          <w:p w14:paraId="63EEAEAA" w14:textId="77777777" w:rsidR="00987988" w:rsidRDefault="00987988"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commentRangeStart w:id="534"/>
            <w:r w:rsidRPr="00CB3818">
              <w:t>Comunidades</w:t>
            </w:r>
            <w:r>
              <w:t xml:space="preserve"> y foros de desarrolladores. </w:t>
            </w:r>
          </w:p>
        </w:tc>
        <w:tc>
          <w:tcPr>
            <w:tcW w:w="2191" w:type="dxa"/>
            <w:tcPrChange w:id="535" w:author="oscar sanchez" w:date="2017-06-27T12:59:00Z">
              <w:tcPr>
                <w:tcW w:w="4194" w:type="dxa"/>
              </w:tcPr>
            </w:tcPrChange>
          </w:tcPr>
          <w:p w14:paraId="50697690" w14:textId="674AFF76" w:rsidR="00987988"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536" w:author="oscar sanchez" w:date="2017-06-27T12:59:00Z"/>
              </w:rPr>
            </w:pPr>
            <w:ins w:id="537" w:author="oscar sanchez" w:date="2017-06-27T13:05:00Z">
              <w:r>
                <w:t>Normal</w:t>
              </w:r>
            </w:ins>
          </w:p>
        </w:tc>
        <w:tc>
          <w:tcPr>
            <w:tcW w:w="3135" w:type="dxa"/>
            <w:tcPrChange w:id="538" w:author="oscar sanchez" w:date="2017-06-27T12:59:00Z">
              <w:tcPr>
                <w:tcW w:w="4194" w:type="dxa"/>
              </w:tcPr>
            </w:tcPrChange>
          </w:tcPr>
          <w:p w14:paraId="56AF8D44" w14:textId="33026237" w:rsidR="00987988"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del w:id="539" w:author="oscar sanchez" w:date="2017-07-31T09:57:00Z">
              <w:r w:rsidDel="00E41A27">
                <w:delText>0-4</w:delText>
              </w:r>
              <w:commentRangeEnd w:id="534"/>
              <w:r w:rsidDel="00E41A27">
                <w:rPr>
                  <w:rStyle w:val="Refdecomentario"/>
                  <w:rFonts w:ascii="Tahoma" w:eastAsiaTheme="minorHAnsi" w:hAnsi="Tahoma" w:cstheme="minorBidi"/>
                </w:rPr>
                <w:commentReference w:id="534"/>
              </w:r>
            </w:del>
            <w:ins w:id="540" w:author="oscar sanchez" w:date="2017-07-31T09:57:00Z">
              <w:r w:rsidR="00E41A27">
                <w:t>0-2</w:t>
              </w:r>
            </w:ins>
          </w:p>
        </w:tc>
      </w:tr>
    </w:tbl>
    <w:p w14:paraId="3FDECFA5" w14:textId="2D0FCAF7" w:rsidR="00227C8C" w:rsidRPr="00CB3818" w:rsidRDefault="00227C8C" w:rsidP="00227C8C">
      <w:pPr>
        <w:pStyle w:val="Descripcin"/>
        <w:rPr>
          <w:lang w:eastAsia="es-ES"/>
        </w:rPr>
      </w:pPr>
      <w:r>
        <w:t xml:space="preserve">Tabla </w:t>
      </w:r>
      <w:ins w:id="541" w:author="oscar sanchez" w:date="2017-06-29T16:37:00Z">
        <w:r w:rsidR="009A5F5D">
          <w:fldChar w:fldCharType="begin"/>
        </w:r>
        <w:r w:rsidR="009A5F5D">
          <w:instrText xml:space="preserve"> SEQ Tabla \* ARABIC </w:instrText>
        </w:r>
      </w:ins>
      <w:r w:rsidR="009A5F5D">
        <w:fldChar w:fldCharType="separate"/>
      </w:r>
      <w:ins w:id="542" w:author="oscar sanchez" w:date="2017-06-29T16:37:00Z">
        <w:r w:rsidR="009A5F5D">
          <w:rPr>
            <w:noProof/>
          </w:rPr>
          <w:t>6</w:t>
        </w:r>
        <w:r w:rsidR="009A5F5D">
          <w:fldChar w:fldCharType="end"/>
        </w:r>
      </w:ins>
      <w:del w:id="543"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2</w:delText>
        </w:r>
        <w:r w:rsidR="00761C81" w:rsidDel="006016DF">
          <w:rPr>
            <w:noProof/>
          </w:rPr>
          <w:fldChar w:fldCharType="end"/>
        </w:r>
      </w:del>
      <w:r>
        <w:t xml:space="preserve">: </w:t>
      </w:r>
      <w:commentRangeStart w:id="544"/>
      <w:r>
        <w:t>Criterio</w:t>
      </w:r>
      <w:ins w:id="545" w:author="oscar sanchez" w:date="2017-06-26T11:37:00Z">
        <w:r w:rsidR="00AC3C07">
          <w:t>:</w:t>
        </w:r>
      </w:ins>
      <w:del w:id="546" w:author="oscar sanchez" w:date="2017-06-26T11:37:00Z">
        <w:r w:rsidDel="00AC3C07">
          <w:delText xml:space="preserve"> :</w:delText>
        </w:r>
      </w:del>
      <w:commentRangeEnd w:id="544"/>
      <w:r w:rsidR="0032036B">
        <w:rPr>
          <w:rStyle w:val="Refdecomentario"/>
          <w:i w:val="0"/>
          <w:iCs w:val="0"/>
          <w:color w:val="auto"/>
        </w:rPr>
        <w:commentReference w:id="544"/>
      </w:r>
      <w:r>
        <w:t xml:space="preserve"> Documentación</w:t>
      </w:r>
      <w:del w:id="547" w:author="oscar sanchez" w:date="2017-07-02T11:11:00Z">
        <w:r w:rsidDel="009E5AC4">
          <w:delText xml:space="preserve"> </w:delText>
        </w:r>
      </w:del>
      <w:r>
        <w:t>, tutoriales y comunidad</w:t>
      </w:r>
    </w:p>
    <w:p w14:paraId="334A581E" w14:textId="10D0B38B" w:rsidR="009E5AC4" w:rsidRDefault="009E5AC4">
      <w:pPr>
        <w:pStyle w:val="Ttulo4"/>
        <w:rPr>
          <w:ins w:id="548" w:author="oscar sanchez" w:date="2017-07-02T11:27:00Z"/>
        </w:rPr>
        <w:pPrChange w:id="549" w:author="oscar sanchez" w:date="2017-07-02T11:27:00Z">
          <w:pPr>
            <w:pStyle w:val="Ttulo3"/>
          </w:pPr>
        </w:pPrChange>
      </w:pPr>
      <w:ins w:id="550" w:author="oscar sanchez" w:date="2017-07-02T11:14:00Z">
        <w:r>
          <w:t>Medición de la puntuación: Documentación, tutoriales y comunidad.</w:t>
        </w:r>
      </w:ins>
    </w:p>
    <w:p w14:paraId="7C821A7C" w14:textId="39A5957B" w:rsidR="000D79E0" w:rsidRDefault="000D79E0">
      <w:pPr>
        <w:rPr>
          <w:ins w:id="551" w:author="oscar sanchez" w:date="2017-07-02T11:29:00Z"/>
        </w:rPr>
        <w:pPrChange w:id="552" w:author="oscar sanchez" w:date="2017-07-02T11:27:00Z">
          <w:pPr>
            <w:pStyle w:val="Ttulo3"/>
          </w:pPr>
        </w:pPrChange>
      </w:pPr>
      <w:ins w:id="553" w:author="oscar sanchez" w:date="2017-07-02T11:27:00Z">
        <w:r>
          <w:t xml:space="preserve">Al tratarse de un apartado clave </w:t>
        </w:r>
      </w:ins>
      <w:ins w:id="554" w:author="oscar sanchez" w:date="2017-07-02T11:28:00Z">
        <w:r>
          <w:t>en la elección del framework , hay que tener muy claro cómo se va medir la puntuación del mismo.</w:t>
        </w:r>
      </w:ins>
      <w:ins w:id="555" w:author="oscar sanchez" w:date="2017-07-02T11:29:00Z">
        <w:r>
          <w:t xml:space="preserve"> </w:t>
        </w:r>
      </w:ins>
    </w:p>
    <w:p w14:paraId="206457C4" w14:textId="4EB0FC08" w:rsidR="000D79E0" w:rsidRDefault="000D79E0">
      <w:pPr>
        <w:rPr>
          <w:ins w:id="556" w:author="oscar sanchez" w:date="2017-07-02T11:36:00Z"/>
        </w:rPr>
        <w:pPrChange w:id="557" w:author="oscar sanchez" w:date="2017-07-02T11:29:00Z">
          <w:pPr>
            <w:pStyle w:val="Ttulo3"/>
          </w:pPr>
        </w:pPrChange>
      </w:pPr>
      <w:ins w:id="558" w:author="oscar sanchez" w:date="2017-07-02T11:29:00Z">
        <w:r>
          <w:t xml:space="preserve">Respecto al subapartado </w:t>
        </w:r>
        <w:r w:rsidRPr="004B5FFB">
          <w:rPr>
            <w:b/>
          </w:rPr>
          <w:t>documentación, foros y tutoriales oficiales</w:t>
        </w:r>
        <w:r>
          <w:t xml:space="preserve"> se va otorgar la puntuación en función </w:t>
        </w:r>
      </w:ins>
      <w:ins w:id="559" w:author="oscar sanchez" w:date="2017-07-02T11:31:00Z">
        <w:r>
          <w:t>de los recursos aportados por los propios desarrolladores del programa o por terceros pero q</w:t>
        </w:r>
      </w:ins>
      <w:ins w:id="560" w:author="oscar sanchez" w:date="2017-07-02T11:32:00Z">
        <w:r>
          <w:t xml:space="preserve">ue sean considerados oficiales por los propietarios del framework. </w:t>
        </w:r>
      </w:ins>
      <w:ins w:id="561" w:author="oscar sanchez" w:date="2017-07-02T11:33:00Z">
        <w:r>
          <w:t>Se</w:t>
        </w:r>
      </w:ins>
      <w:ins w:id="562" w:author="oscar sanchez" w:date="2017-07-02T11:34:00Z">
        <w:r>
          <w:t xml:space="preserve"> tendrán en cuenta todos los elementos puestos a disposiciones a disposición de los usuarios</w:t>
        </w:r>
      </w:ins>
      <w:ins w:id="563" w:author="oscar sanchez" w:date="2017-07-02T11:35:00Z">
        <w:r>
          <w:t>,</w:t>
        </w:r>
        <w:r w:rsidR="008806C2">
          <w:t xml:space="preserve"> independientemente de su naturaleza o formato aunque se presentará especial atención al manual oficial, los tutoriales </w:t>
        </w:r>
      </w:ins>
      <w:ins w:id="564" w:author="oscar sanchez" w:date="2017-07-02T11:36:00Z">
        <w:r w:rsidR="008806C2">
          <w:t xml:space="preserve">y si cuentan o no con un foro oficial. </w:t>
        </w:r>
      </w:ins>
    </w:p>
    <w:p w14:paraId="76C1A867" w14:textId="7D915BD1" w:rsidR="008806C2" w:rsidRDefault="008806C2">
      <w:pPr>
        <w:rPr>
          <w:ins w:id="565" w:author="oscar sanchez" w:date="2017-07-02T11:43:00Z"/>
        </w:rPr>
        <w:pPrChange w:id="566" w:author="oscar sanchez" w:date="2017-07-02T11:29:00Z">
          <w:pPr>
            <w:pStyle w:val="Ttulo3"/>
          </w:pPr>
        </w:pPrChange>
      </w:pPr>
      <w:ins w:id="567" w:author="oscar sanchez" w:date="2017-07-02T11:36:00Z">
        <w:r>
          <w:lastRenderedPageBreak/>
          <w:t>En subcriterio anterior se med</w:t>
        </w:r>
      </w:ins>
      <w:ins w:id="568" w:author="oscar sanchez" w:date="2017-07-02T11:37:00Z">
        <w:r>
          <w:t>ía</w:t>
        </w:r>
      </w:ins>
      <w:ins w:id="569" w:author="oscar sanchez" w:date="2017-07-02T11:36:00Z">
        <w:r>
          <w:t xml:space="preserve"> la cantidad de recursos </w:t>
        </w:r>
      </w:ins>
      <w:ins w:id="570" w:author="oscar sanchez" w:date="2017-07-02T11:37:00Z">
        <w:r>
          <w:t>que se ponen a disposición de los usuarios de forma oficial, el subcriterio siguiente,</w:t>
        </w:r>
        <w:r>
          <w:rPr>
            <w:b/>
          </w:rPr>
          <w:t xml:space="preserve"> anál</w:t>
        </w:r>
      </w:ins>
      <w:ins w:id="571" w:author="oscar sanchez" w:date="2017-07-02T11:38:00Z">
        <w:r>
          <w:rPr>
            <w:b/>
          </w:rPr>
          <w:t xml:space="preserve">isis de los tutoriales oficiales, </w:t>
        </w:r>
        <w:r>
          <w:t xml:space="preserve">se trata de </w:t>
        </w:r>
      </w:ins>
      <w:ins w:id="572" w:author="oscar sanchez" w:date="2017-07-02T11:39:00Z">
        <w:r>
          <w:t>comprobar la calidad de estos recursos. Para medi</w:t>
        </w:r>
      </w:ins>
      <w:ins w:id="573" w:author="oscar sanchez" w:date="2017-07-02T11:40:00Z">
        <w:r>
          <w:t>r este apartado se realizará uno o varios tutoriales oficiales y se analizará para comprobar si tienen o no errores, si su implementación es correcta</w:t>
        </w:r>
      </w:ins>
      <w:ins w:id="574" w:author="oscar sanchez" w:date="2017-07-02T11:42:00Z">
        <w:r>
          <w:t xml:space="preserve">, clara e entendible </w:t>
        </w:r>
      </w:ins>
      <w:ins w:id="575" w:author="oscar sanchez" w:date="2017-07-02T11:41:00Z">
        <w:r>
          <w:t>o si consiguen el objetivo de formar al usuario en el uso del programa</w:t>
        </w:r>
      </w:ins>
      <w:ins w:id="576" w:author="oscar sanchez" w:date="2017-07-02T11:42:00Z">
        <w:r>
          <w:t xml:space="preserve"> e incitarla a continuar usando el programa.</w:t>
        </w:r>
      </w:ins>
    </w:p>
    <w:p w14:paraId="4BDB5D04" w14:textId="21604122" w:rsidR="008806C2" w:rsidRPr="004B5FFB" w:rsidRDefault="008806C2">
      <w:pPr>
        <w:rPr>
          <w:ins w:id="577" w:author="oscar sanchez" w:date="2017-07-02T11:14:00Z"/>
        </w:rPr>
        <w:pPrChange w:id="578" w:author="oscar sanchez" w:date="2017-07-02T11:29:00Z">
          <w:pPr>
            <w:pStyle w:val="Ttulo3"/>
          </w:pPr>
        </w:pPrChange>
      </w:pPr>
      <w:ins w:id="579" w:author="oscar sanchez" w:date="2017-07-02T11:43:00Z">
        <w:r>
          <w:t>Por</w:t>
        </w:r>
      </w:ins>
      <w:ins w:id="580" w:author="oscar sanchez" w:date="2017-07-02T11:44:00Z">
        <w:r>
          <w:t xml:space="preserve"> último y para completar a los dos subapartados anteriores, nos encontramos con el subcriterio </w:t>
        </w:r>
        <w:r>
          <w:rPr>
            <w:b/>
          </w:rPr>
          <w:t>comunidad</w:t>
        </w:r>
      </w:ins>
      <w:ins w:id="581" w:author="oscar sanchez" w:date="2017-07-02T11:45:00Z">
        <w:r>
          <w:rPr>
            <w:b/>
          </w:rPr>
          <w:t>es y foros de desarrolladores</w:t>
        </w:r>
        <w:r>
          <w:t xml:space="preserve"> </w:t>
        </w:r>
        <w:r>
          <w:rPr>
            <w:b/>
          </w:rPr>
          <w:t>no oficiales</w:t>
        </w:r>
        <w:r>
          <w:t xml:space="preserve">. Para concretar </w:t>
        </w:r>
      </w:ins>
      <w:ins w:id="582" w:author="oscar sanchez" w:date="2017-07-02T11:46:00Z">
        <w:r>
          <w:t xml:space="preserve">la </w:t>
        </w:r>
        <w:r w:rsidR="00ED278B">
          <w:t>puntuación en este subapartado</w:t>
        </w:r>
        <w:r>
          <w:t>, se va comprobar la presencia de</w:t>
        </w:r>
      </w:ins>
      <w:ins w:id="583" w:author="oscar sanchez" w:date="2017-07-02T11:50:00Z">
        <w:r w:rsidR="00ED278B">
          <w:t xml:space="preserve"> comunidades activas en Reddit</w:t>
        </w:r>
      </w:ins>
      <w:ins w:id="584" w:author="oscar sanchez" w:date="2017-07-02T11:51:00Z">
        <w:r w:rsidR="00ED278B">
          <w:rPr>
            <w:rStyle w:val="Refdenotaalpie"/>
          </w:rPr>
          <w:footnoteReference w:id="3"/>
        </w:r>
      </w:ins>
      <w:ins w:id="587" w:author="oscar sanchez" w:date="2017-07-02T11:54:00Z">
        <w:r w:rsidR="00ED278B">
          <w:t xml:space="preserve"> , ya que es foro con mayor cantidad de usuarios a nivel mundial, </w:t>
        </w:r>
      </w:ins>
      <w:ins w:id="588" w:author="oscar sanchez" w:date="2017-07-02T11:51:00Z">
        <w:r w:rsidR="00ED278B">
          <w:t>y en Taringa</w:t>
        </w:r>
      </w:ins>
      <w:ins w:id="589" w:author="oscar sanchez" w:date="2017-07-02T11:54:00Z">
        <w:r w:rsidR="00ED278B">
          <w:t>, el equivalente en idioma español a R</w:t>
        </w:r>
      </w:ins>
      <w:ins w:id="590" w:author="oscar sanchez" w:date="2017-07-02T11:55:00Z">
        <w:r w:rsidR="00ED278B">
          <w:rPr>
            <w:rStyle w:val="Refdenotaalpie"/>
          </w:rPr>
          <w:footnoteReference w:id="4"/>
        </w:r>
      </w:ins>
      <w:ins w:id="592" w:author="oscar sanchez" w:date="2017-07-02T11:54:00Z">
        <w:r w:rsidR="00ED278B">
          <w:t>eddit</w:t>
        </w:r>
      </w:ins>
      <w:ins w:id="593" w:author="oscar sanchez" w:date="2017-07-02T11:51:00Z">
        <w:r w:rsidR="00ED278B">
          <w:t xml:space="preserve">. </w:t>
        </w:r>
      </w:ins>
    </w:p>
    <w:p w14:paraId="61D0CD86" w14:textId="17D3CC1E" w:rsidR="00227C8C" w:rsidRDefault="00227C8C" w:rsidP="00227C8C">
      <w:pPr>
        <w:pStyle w:val="Ttulo3"/>
        <w:rPr>
          <w:lang w:eastAsia="es-ES"/>
        </w:rPr>
      </w:pPr>
      <w:r w:rsidRPr="00A315CA">
        <w:rPr>
          <w:lang w:eastAsia="es-ES"/>
        </w:rPr>
        <w:t>Criterio 3: Funcionamiento y dificultad de uso.</w:t>
      </w:r>
    </w:p>
    <w:p w14:paraId="22696CB1" w14:textId="278F7AAC" w:rsidR="00227C8C" w:rsidRPr="004B3010" w:rsidRDefault="00227C8C" w:rsidP="00227C8C">
      <w:r>
        <w:t xml:space="preserve">El funcionamiento general del programa trata de detectar fallos técnicos tanto en la fase de instalación </w:t>
      </w:r>
      <w:ins w:id="594" w:author="oscar sanchez" w:date="2017-06-26T11:37:00Z">
        <w:r w:rsidR="00AC3C07">
          <w:t>com</w:t>
        </w:r>
      </w:ins>
      <w:commentRangeStart w:id="595"/>
      <w:r>
        <w:t xml:space="preserve">o posteriormente </w:t>
      </w:r>
      <w:commentRangeEnd w:id="595"/>
      <w:r w:rsidR="0032036B">
        <w:rPr>
          <w:rStyle w:val="Refdecomentario"/>
        </w:rPr>
        <w:commentReference w:id="595"/>
      </w:r>
      <w:r>
        <w:t xml:space="preserve">durante el uso del programa tales como errores que impiden la ejecución, el manejo o la realización de las distintas acciones y la estabilidad del programa. </w:t>
      </w:r>
    </w:p>
    <w:p w14:paraId="417B8211" w14:textId="77777777" w:rsidR="00227C8C" w:rsidRDefault="00227C8C" w:rsidP="00227C8C">
      <w:r>
        <w:t xml:space="preserve">Se puede decir que es una forma de medir si el programa se adecua a los estándares que un usuario puede comprender y usar de una manera rápida y efectiva consiguiendo sus propósitos funcionales. </w:t>
      </w:r>
    </w:p>
    <w:p w14:paraId="3A398FC2" w14:textId="18643AA7" w:rsidR="00227C8C" w:rsidRDefault="00227C8C" w:rsidP="00227C8C">
      <w:r>
        <w:t>La curva de aprendizaje es un apartado importante para decidir el programa va ser objeto de las acciones de este estudio</w:t>
      </w:r>
      <w:ins w:id="596" w:author="oscar sanchez" w:date="2017-06-26T11:37:00Z">
        <w:r w:rsidR="00AC3C07">
          <w:t xml:space="preserve"> y</w:t>
        </w:r>
      </w:ins>
      <w:del w:id="597" w:author="oscar sanchez" w:date="2017-06-26T11:37:00Z">
        <w:r w:rsidDel="00AC3C07">
          <w:delText xml:space="preserve">. </w:delText>
        </w:r>
        <w:commentRangeStart w:id="598"/>
        <w:r w:rsidDel="00AC3C07">
          <w:delText>Y</w:delText>
        </w:r>
      </w:del>
      <w:r>
        <w:t xml:space="preserve">a que </w:t>
      </w:r>
      <w:commentRangeEnd w:id="598"/>
      <w:r w:rsidR="00086BDD">
        <w:rPr>
          <w:rStyle w:val="Refdecomentario"/>
        </w:rPr>
        <w:commentReference w:id="598"/>
      </w:r>
      <w:r>
        <w:t xml:space="preserve">pretende ser un proyecto que en algunas partes del mismo, como puede ser las guías de aprendizaje puedan ser realizados posteriormente por usuarios de todos los niveles. </w:t>
      </w:r>
    </w:p>
    <w:p w14:paraId="4D4CC730" w14:textId="648A3919" w:rsidR="00227C8C" w:rsidRDefault="00227C8C" w:rsidP="00227C8C">
      <w:r>
        <w:t xml:space="preserve">Por esta razón se busca un programa en el que la curva de aprendizaje no sea demasiado alta y pueda ser asumida por un usuario medio. Respecto a este criterio no se trata de la curva para aprender a dominar todos y cada uno de los aspectos del programa, </w:t>
      </w:r>
      <w:commentRangeStart w:id="599"/>
      <w:r>
        <w:t>sino de</w:t>
      </w:r>
      <w:ins w:id="600" w:author="oscar sanchez" w:date="2017-06-26T11:37:00Z">
        <w:r w:rsidR="00AC3C07">
          <w:t xml:space="preserve"> </w:t>
        </w:r>
      </w:ins>
      <w:del w:id="601" w:author="oscar sanchez" w:date="2017-06-26T11:37:00Z">
        <w:r w:rsidDel="00AC3C07">
          <w:delText xml:space="preserve">l a para </w:delText>
        </w:r>
      </w:del>
      <w:r>
        <w:t xml:space="preserve">poder empezar a trabajar con el programa </w:t>
      </w:r>
      <w:commentRangeEnd w:id="599"/>
      <w:r w:rsidR="00086BDD">
        <w:rPr>
          <w:rStyle w:val="Refdecomentario"/>
        </w:rPr>
        <w:commentReference w:id="599"/>
      </w:r>
      <w:r>
        <w:t xml:space="preserve">y crear pequeños proyectos, es decir, el foco está en el comienzo de la curva de aprendizaje. </w:t>
      </w:r>
    </w:p>
    <w:p w14:paraId="158261BE" w14:textId="2A02D8E8" w:rsidR="00227C8C" w:rsidRDefault="00227C8C" w:rsidP="00227C8C">
      <w:pPr>
        <w:rPr>
          <w:ins w:id="602" w:author="oscar sanchez" w:date="2017-06-29T16:35:00Z"/>
        </w:rPr>
      </w:pPr>
      <w:r>
        <w:t xml:space="preserve">Se busca por lo tanto un programa que sea muy sencillo en los primeros momentos y </w:t>
      </w:r>
      <w:commentRangeStart w:id="603"/>
      <w:r>
        <w:t xml:space="preserve">de adaptación </w:t>
      </w:r>
      <w:ins w:id="604" w:author="oscar sanchez" w:date="2017-06-26T11:38:00Z">
        <w:r w:rsidR="00AC3C07">
          <w:t xml:space="preserve">muy rápida por parte de los usuarios </w:t>
        </w:r>
      </w:ins>
      <w:del w:id="605" w:author="oscar sanchez" w:date="2017-06-26T11:38:00Z">
        <w:r w:rsidDel="00AC3C07">
          <w:delText xml:space="preserve">por parte de los usuarios muy rápida </w:delText>
        </w:r>
        <w:commentRangeEnd w:id="603"/>
        <w:r w:rsidR="00086BDD" w:rsidDel="00AC3C07">
          <w:rPr>
            <w:rStyle w:val="Refdecomentario"/>
          </w:rPr>
          <w:commentReference w:id="603"/>
        </w:r>
      </w:del>
      <w:r>
        <w:t>sin importar tanto la dificultad de dominar todos los aspectos del mismo.</w:t>
      </w:r>
    </w:p>
    <w:p w14:paraId="4A47F407" w14:textId="2259DB40" w:rsidR="009A5F5D" w:rsidDel="009A5F5D" w:rsidRDefault="009A5F5D" w:rsidP="00227C8C">
      <w:pPr>
        <w:rPr>
          <w:del w:id="606" w:author="oscar sanchez" w:date="2017-06-29T16:36:00Z"/>
        </w:rPr>
      </w:pPr>
      <w:ins w:id="607" w:author="oscar sanchez" w:date="2017-06-29T16:35:00Z">
        <w:r>
          <w:t>Los criterios que componentes este apartado de an</w:t>
        </w:r>
      </w:ins>
      <w:ins w:id="608" w:author="oscar sanchez" w:date="2017-06-29T16:36:00Z">
        <w:r>
          <w:t>álisis son los mostrados en la tabla siguiente.</w:t>
        </w:r>
      </w:ins>
    </w:p>
    <w:p w14:paraId="45EC7FAE" w14:textId="6314DCF6" w:rsidR="00227C8C" w:rsidDel="00987988" w:rsidRDefault="00227C8C" w:rsidP="00227C8C">
      <w:pPr>
        <w:rPr>
          <w:del w:id="609" w:author="oscar sanchez" w:date="2017-06-27T13:02:00Z"/>
        </w:rPr>
      </w:pPr>
      <w:del w:id="610" w:author="oscar sanchez" w:date="2017-06-27T13:02:00Z">
        <w:r w:rsidDel="00987988">
          <w:delText xml:space="preserve">La necesidad de conocimientos previos de programación de algún lenguaje especifico, como podría ser C++ o Java para poder trabajar con el software va a penalizar a los mismos, por lo tanto aquellos que no requieran este tipo de conocimientos previos </w:delText>
        </w:r>
      </w:del>
      <w:commentRangeStart w:id="611"/>
      <w:del w:id="612" w:author="oscar sanchez" w:date="2017-06-26T11:38:00Z">
        <w:r w:rsidDel="00AC3C07">
          <w:delText>su</w:delText>
        </w:r>
      </w:del>
      <w:del w:id="613" w:author="oscar sanchez" w:date="2017-06-27T13:02:00Z">
        <w:r w:rsidDel="00987988">
          <w:delText xml:space="preserve"> puntuación </w:delText>
        </w:r>
      </w:del>
      <w:del w:id="614" w:author="oscar sanchez" w:date="2017-06-26T11:38:00Z">
        <w:r w:rsidDel="00AC3C07">
          <w:delText xml:space="preserve">será más </w:delText>
        </w:r>
      </w:del>
      <w:del w:id="615" w:author="oscar sanchez" w:date="2017-06-27T13:02:00Z">
        <w:r w:rsidDel="00987988">
          <w:delText>alta en este criterio.</w:delText>
        </w:r>
        <w:commentRangeEnd w:id="611"/>
        <w:r w:rsidR="00086BDD" w:rsidDel="00987988">
          <w:rPr>
            <w:rStyle w:val="Refdecomentario"/>
          </w:rPr>
          <w:commentReference w:id="611"/>
        </w:r>
      </w:del>
    </w:p>
    <w:p w14:paraId="1CEAFEE5" w14:textId="32ECFBFF" w:rsidR="00227C8C" w:rsidDel="00987988" w:rsidRDefault="00227C8C" w:rsidP="00227C8C">
      <w:pPr>
        <w:rPr>
          <w:del w:id="616" w:author="oscar sanchez" w:date="2017-06-27T13:02:00Z"/>
        </w:rPr>
      </w:pPr>
      <w:del w:id="617" w:author="oscar sanchez" w:date="2017-06-27T13:02:00Z">
        <w:r w:rsidDel="00987988">
          <w:delText xml:space="preserve">Este criterio se refiere a conocimientos en algún lenguaje específico de programación, pero no tendrá en cuenta elementos que se presuponen que son necesarios para la creación de juegos como pueden ser la lógica básica o la estructura propia de los mismos. </w:delText>
        </w:r>
      </w:del>
    </w:p>
    <w:p w14:paraId="7E415202" w14:textId="0260061B" w:rsidR="00227C8C" w:rsidDel="009A5F5D" w:rsidRDefault="00227C8C" w:rsidP="00227C8C">
      <w:pPr>
        <w:rPr>
          <w:del w:id="618" w:author="oscar sanchez" w:date="2017-06-29T16:36:00Z"/>
        </w:rPr>
      </w:pPr>
      <w:del w:id="619" w:author="oscar sanchez" w:date="2017-06-27T13:02:00Z">
        <w:r w:rsidDel="00987988">
          <w:delText xml:space="preserve">El apartado de un lenguaje propio de programación no penaliza a aquellos programas que disponen de un sistema propio de programación, sino la necesidad de su aprendizaje o su manejo para la creación de las funcionalidades más básicas de un juego y para un uso básico del mismo, ya que a priori el contar con un lenguaje propio de programación para desarrollar nuevas funcionalidades y expandir las posibilidades no previstas por el proyecto es una ventaja que valoraremos en el criterio </w:delText>
        </w:r>
      </w:del>
      <w:commentRangeStart w:id="620"/>
      <w:del w:id="621" w:author="oscar sanchez" w:date="2017-06-26T11:39:00Z">
        <w:r w:rsidDel="00AC3C07">
          <w:delText>escalabilidad, es la obligatoriedad o no lo que se ésta valorando aquí.</w:delText>
        </w:r>
        <w:commentRangeEnd w:id="620"/>
        <w:r w:rsidR="00275B2A" w:rsidDel="00AC3C07">
          <w:rPr>
            <w:rStyle w:val="Refdecomentario"/>
          </w:rPr>
          <w:commentReference w:id="620"/>
        </w:r>
      </w:del>
    </w:p>
    <w:p w14:paraId="2AF4071F" w14:textId="77777777" w:rsidR="00227C8C" w:rsidRDefault="00227C8C" w:rsidP="00227C8C"/>
    <w:tbl>
      <w:tblPr>
        <w:tblStyle w:val="Tabladecuadrcula4-nfasis21"/>
        <w:tblW w:w="0" w:type="auto"/>
        <w:tblLook w:val="04A0" w:firstRow="1" w:lastRow="0" w:firstColumn="1" w:lastColumn="0" w:noHBand="0" w:noVBand="1"/>
        <w:tblPrChange w:id="622" w:author="oscar sanchez" w:date="2017-06-27T13:02:00Z">
          <w:tblPr>
            <w:tblStyle w:val="Tabladecuadrcula4-nfasis21"/>
            <w:tblW w:w="0" w:type="auto"/>
            <w:tblLook w:val="04A0" w:firstRow="1" w:lastRow="0" w:firstColumn="1" w:lastColumn="0" w:noHBand="0" w:noVBand="1"/>
          </w:tblPr>
        </w:tblPrChange>
      </w:tblPr>
      <w:tblGrid>
        <w:gridCol w:w="3151"/>
        <w:gridCol w:w="2222"/>
        <w:gridCol w:w="3121"/>
        <w:tblGridChange w:id="623">
          <w:tblGrid>
            <w:gridCol w:w="4194"/>
            <w:gridCol w:w="4194"/>
            <w:gridCol w:w="4194"/>
          </w:tblGrid>
        </w:tblGridChange>
      </w:tblGrid>
      <w:tr w:rsidR="00987988" w14:paraId="351F839E" w14:textId="77777777" w:rsidTr="00987988">
        <w:trPr>
          <w:cnfStyle w:val="100000000000" w:firstRow="1" w:lastRow="0" w:firstColumn="0" w:lastColumn="0" w:oddVBand="0" w:evenVBand="0" w:oddHBand="0" w:evenHBand="0" w:firstRowFirstColumn="0" w:firstRowLastColumn="0" w:lastRowFirstColumn="0" w:lastRowLastColumn="0"/>
          <w:trHeight w:val="260"/>
          <w:trPrChange w:id="624" w:author="oscar sanchez" w:date="2017-06-27T13:02:00Z">
            <w:trPr>
              <w:trHeight w:val="260"/>
            </w:trPr>
          </w:trPrChange>
        </w:trPr>
        <w:tc>
          <w:tcPr>
            <w:cnfStyle w:val="001000000000" w:firstRow="0" w:lastRow="0" w:firstColumn="1" w:lastColumn="0" w:oddVBand="0" w:evenVBand="0" w:oddHBand="0" w:evenHBand="0" w:firstRowFirstColumn="0" w:firstRowLastColumn="0" w:lastRowFirstColumn="0" w:lastRowLastColumn="0"/>
            <w:tcW w:w="3165" w:type="dxa"/>
            <w:tcPrChange w:id="625" w:author="oscar sanchez" w:date="2017-06-27T13:02:00Z">
              <w:tcPr>
                <w:tcW w:w="4194" w:type="dxa"/>
              </w:tcPr>
            </w:tcPrChange>
          </w:tcPr>
          <w:p w14:paraId="6EC1F56B" w14:textId="77777777" w:rsidR="00987988" w:rsidRPr="00D5538F" w:rsidRDefault="00987988" w:rsidP="007942E7">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lastRenderedPageBreak/>
              <w:t>CRITERIO</w:t>
            </w:r>
          </w:p>
        </w:tc>
        <w:tc>
          <w:tcPr>
            <w:tcW w:w="2193" w:type="dxa"/>
            <w:tcPrChange w:id="626" w:author="oscar sanchez" w:date="2017-06-27T13:02:00Z">
              <w:tcPr>
                <w:tcW w:w="4194" w:type="dxa"/>
              </w:tcPr>
            </w:tcPrChange>
          </w:tcPr>
          <w:p w14:paraId="2CD81720" w14:textId="76BEC90A" w:rsidR="00987988" w:rsidRPr="00987988" w:rsidRDefault="00987988">
            <w:pPr>
              <w:pStyle w:val="Ttulo3"/>
              <w:jc w:val="center"/>
              <w:outlineLvl w:val="2"/>
              <w:cnfStyle w:val="100000000000" w:firstRow="1" w:lastRow="0" w:firstColumn="0" w:lastColumn="0" w:oddVBand="0" w:evenVBand="0" w:oddHBand="0" w:evenHBand="0" w:firstRowFirstColumn="0" w:firstRowLastColumn="0" w:lastRowFirstColumn="0" w:lastRowLastColumn="0"/>
              <w:rPr>
                <w:ins w:id="627" w:author="oscar sanchez" w:date="2017-06-27T13:02:00Z"/>
              </w:rPr>
            </w:pPr>
            <w:ins w:id="628" w:author="oscar sanchez" w:date="2017-06-27T13:02:00Z">
              <w:r>
                <w:t>IMPORTANCIA</w:t>
              </w:r>
            </w:ins>
          </w:p>
        </w:tc>
        <w:tc>
          <w:tcPr>
            <w:tcW w:w="3136" w:type="dxa"/>
            <w:tcPrChange w:id="629" w:author="oscar sanchez" w:date="2017-06-27T13:02:00Z">
              <w:tcPr>
                <w:tcW w:w="4194" w:type="dxa"/>
              </w:tcPr>
            </w:tcPrChange>
          </w:tcPr>
          <w:p w14:paraId="21F0FCD0" w14:textId="57D1F606" w:rsidR="00987988" w:rsidRDefault="00987988"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987988" w14:paraId="566EE54D" w14:textId="77777777" w:rsidTr="00987988">
        <w:trPr>
          <w:cnfStyle w:val="000000100000" w:firstRow="0" w:lastRow="0" w:firstColumn="0" w:lastColumn="0" w:oddVBand="0" w:evenVBand="0" w:oddHBand="1" w:evenHBand="0" w:firstRowFirstColumn="0" w:firstRowLastColumn="0" w:lastRowFirstColumn="0" w:lastRowLastColumn="0"/>
          <w:trHeight w:val="260"/>
          <w:trPrChange w:id="630" w:author="oscar sanchez" w:date="2017-06-27T13:02:00Z">
            <w:trPr>
              <w:trHeight w:val="260"/>
            </w:trPr>
          </w:trPrChange>
        </w:trPr>
        <w:tc>
          <w:tcPr>
            <w:cnfStyle w:val="001000000000" w:firstRow="0" w:lastRow="0" w:firstColumn="1" w:lastColumn="0" w:oddVBand="0" w:evenVBand="0" w:oddHBand="0" w:evenHBand="0" w:firstRowFirstColumn="0" w:firstRowLastColumn="0" w:lastRowFirstColumn="0" w:lastRowLastColumn="0"/>
            <w:tcW w:w="3165" w:type="dxa"/>
            <w:tcPrChange w:id="631" w:author="oscar sanchez" w:date="2017-06-27T13:02:00Z">
              <w:tcPr>
                <w:tcW w:w="4194" w:type="dxa"/>
              </w:tcPr>
            </w:tcPrChange>
          </w:tcPr>
          <w:p w14:paraId="150905E4" w14:textId="77777777" w:rsidR="00987988" w:rsidRDefault="00987988"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t xml:space="preserve">Funcionamiento General </w:t>
            </w:r>
          </w:p>
        </w:tc>
        <w:tc>
          <w:tcPr>
            <w:tcW w:w="2193" w:type="dxa"/>
            <w:tcPrChange w:id="632" w:author="oscar sanchez" w:date="2017-06-27T13:02:00Z">
              <w:tcPr>
                <w:tcW w:w="4194" w:type="dxa"/>
              </w:tcPr>
            </w:tcPrChange>
          </w:tcPr>
          <w:p w14:paraId="771AC1DB" w14:textId="099DBAC3" w:rsidR="00987988"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633" w:author="oscar sanchez" w:date="2017-06-27T13:02:00Z"/>
              </w:rPr>
            </w:pPr>
            <w:ins w:id="634" w:author="oscar sanchez" w:date="2017-06-27T13:02:00Z">
              <w:r>
                <w:t>NORMAL</w:t>
              </w:r>
            </w:ins>
          </w:p>
        </w:tc>
        <w:tc>
          <w:tcPr>
            <w:tcW w:w="3136" w:type="dxa"/>
            <w:tcPrChange w:id="635" w:author="oscar sanchez" w:date="2017-06-27T13:02:00Z">
              <w:tcPr>
                <w:tcW w:w="4194" w:type="dxa"/>
              </w:tcPr>
            </w:tcPrChange>
          </w:tcPr>
          <w:p w14:paraId="1633A5DE" w14:textId="78FC0362" w:rsidR="00987988"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987988" w14:paraId="29A4CF09" w14:textId="77777777" w:rsidTr="00987988">
        <w:trPr>
          <w:trHeight w:val="260"/>
          <w:trPrChange w:id="636" w:author="oscar sanchez" w:date="2017-06-27T13:02:00Z">
            <w:trPr>
              <w:trHeight w:val="260"/>
            </w:trPr>
          </w:trPrChange>
        </w:trPr>
        <w:tc>
          <w:tcPr>
            <w:cnfStyle w:val="001000000000" w:firstRow="0" w:lastRow="0" w:firstColumn="1" w:lastColumn="0" w:oddVBand="0" w:evenVBand="0" w:oddHBand="0" w:evenHBand="0" w:firstRowFirstColumn="0" w:firstRowLastColumn="0" w:lastRowFirstColumn="0" w:lastRowLastColumn="0"/>
            <w:tcW w:w="3165" w:type="dxa"/>
            <w:tcPrChange w:id="637" w:author="oscar sanchez" w:date="2017-06-27T13:02:00Z">
              <w:tcPr>
                <w:tcW w:w="4194" w:type="dxa"/>
              </w:tcPr>
            </w:tcPrChange>
          </w:tcPr>
          <w:p w14:paraId="775FA8E4" w14:textId="7373A2CD" w:rsidR="00987988" w:rsidRDefault="00987988" w:rsidP="007942E7">
            <w:pPr>
              <w:pStyle w:val="Ttulo3"/>
              <w:jc w:val="center"/>
              <w:outlineLvl w:val="2"/>
            </w:pPr>
            <w:r>
              <w:t>Primeros Pasos</w:t>
            </w:r>
            <w:ins w:id="638" w:author="oscar sanchez" w:date="2017-07-02T11:12:00Z">
              <w:r w:rsidR="009E5AC4">
                <w:t>: Creación de un pequeño proyecto.</w:t>
              </w:r>
            </w:ins>
          </w:p>
        </w:tc>
        <w:tc>
          <w:tcPr>
            <w:tcW w:w="2193" w:type="dxa"/>
            <w:tcPrChange w:id="639" w:author="oscar sanchez" w:date="2017-06-27T13:02:00Z">
              <w:tcPr>
                <w:tcW w:w="4194" w:type="dxa"/>
              </w:tcPr>
            </w:tcPrChange>
          </w:tcPr>
          <w:p w14:paraId="0A2E4DC8" w14:textId="10352E1B" w:rsidR="00987988" w:rsidRDefault="00987988"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ins w:id="640" w:author="oscar sanchez" w:date="2017-06-27T13:02:00Z"/>
              </w:rPr>
            </w:pPr>
            <w:ins w:id="641" w:author="oscar sanchez" w:date="2017-06-27T13:02:00Z">
              <w:r>
                <w:t>NORMAL</w:t>
              </w:r>
            </w:ins>
          </w:p>
        </w:tc>
        <w:tc>
          <w:tcPr>
            <w:tcW w:w="3136" w:type="dxa"/>
            <w:tcPrChange w:id="642" w:author="oscar sanchez" w:date="2017-06-27T13:02:00Z">
              <w:tcPr>
                <w:tcW w:w="4194" w:type="dxa"/>
              </w:tcPr>
            </w:tcPrChange>
          </w:tcPr>
          <w:p w14:paraId="2BDF1E94" w14:textId="588BE71E" w:rsidR="00987988" w:rsidRDefault="00987988"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987988" w14:paraId="592824E6" w14:textId="77777777" w:rsidTr="00987988">
        <w:trPr>
          <w:cnfStyle w:val="000000100000" w:firstRow="0" w:lastRow="0" w:firstColumn="0" w:lastColumn="0" w:oddVBand="0" w:evenVBand="0" w:oddHBand="1" w:evenHBand="0" w:firstRowFirstColumn="0" w:firstRowLastColumn="0" w:lastRowFirstColumn="0" w:lastRowLastColumn="0"/>
          <w:trHeight w:val="248"/>
          <w:trPrChange w:id="643" w:author="oscar sanchez" w:date="2017-06-27T13:02:00Z">
            <w:trPr>
              <w:trHeight w:val="248"/>
            </w:trPr>
          </w:trPrChange>
        </w:trPr>
        <w:tc>
          <w:tcPr>
            <w:cnfStyle w:val="001000000000" w:firstRow="0" w:lastRow="0" w:firstColumn="1" w:lastColumn="0" w:oddVBand="0" w:evenVBand="0" w:oddHBand="0" w:evenHBand="0" w:firstRowFirstColumn="0" w:firstRowLastColumn="0" w:lastRowFirstColumn="0" w:lastRowLastColumn="0"/>
            <w:tcW w:w="3165" w:type="dxa"/>
            <w:tcPrChange w:id="644" w:author="oscar sanchez" w:date="2017-06-27T13:02:00Z">
              <w:tcPr>
                <w:tcW w:w="4194" w:type="dxa"/>
              </w:tcPr>
            </w:tcPrChange>
          </w:tcPr>
          <w:p w14:paraId="32A759BF" w14:textId="77777777" w:rsidR="00987988" w:rsidRDefault="00987988"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t>Funciones básicas</w:t>
            </w:r>
          </w:p>
        </w:tc>
        <w:tc>
          <w:tcPr>
            <w:tcW w:w="2193" w:type="dxa"/>
            <w:tcPrChange w:id="645" w:author="oscar sanchez" w:date="2017-06-27T13:02:00Z">
              <w:tcPr>
                <w:tcW w:w="4194" w:type="dxa"/>
              </w:tcPr>
            </w:tcPrChange>
          </w:tcPr>
          <w:p w14:paraId="7008B29D" w14:textId="125F25D3" w:rsidR="00987988"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646" w:author="oscar sanchez" w:date="2017-06-27T13:02:00Z"/>
              </w:rPr>
            </w:pPr>
            <w:ins w:id="647" w:author="oscar sanchez" w:date="2017-06-27T13:02:00Z">
              <w:r>
                <w:t>OTROS*</w:t>
              </w:r>
            </w:ins>
          </w:p>
        </w:tc>
        <w:tc>
          <w:tcPr>
            <w:tcW w:w="3136" w:type="dxa"/>
            <w:tcPrChange w:id="648" w:author="oscar sanchez" w:date="2017-06-27T13:02:00Z">
              <w:tcPr>
                <w:tcW w:w="4194" w:type="dxa"/>
              </w:tcPr>
            </w:tcPrChange>
          </w:tcPr>
          <w:p w14:paraId="592AC72E" w14:textId="2D6AAA01" w:rsidR="00987988" w:rsidRPr="00A315CA" w:rsidRDefault="00987988"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0-12</w:t>
            </w:r>
          </w:p>
        </w:tc>
      </w:tr>
      <w:tr w:rsidR="00987988" w14:paraId="0A70ED84" w14:textId="77777777" w:rsidTr="00987988">
        <w:trPr>
          <w:trHeight w:val="248"/>
          <w:trPrChange w:id="649" w:author="oscar sanchez" w:date="2017-06-27T13:02:00Z">
            <w:trPr>
              <w:trHeight w:val="248"/>
            </w:trPr>
          </w:trPrChange>
        </w:trPr>
        <w:tc>
          <w:tcPr>
            <w:cnfStyle w:val="001000000000" w:firstRow="0" w:lastRow="0" w:firstColumn="1" w:lastColumn="0" w:oddVBand="0" w:evenVBand="0" w:oddHBand="0" w:evenHBand="0" w:firstRowFirstColumn="0" w:firstRowLastColumn="0" w:lastRowFirstColumn="0" w:lastRowLastColumn="0"/>
            <w:tcW w:w="3165" w:type="dxa"/>
            <w:tcPrChange w:id="650" w:author="oscar sanchez" w:date="2017-06-27T13:02:00Z">
              <w:tcPr>
                <w:tcW w:w="4194" w:type="dxa"/>
              </w:tcPr>
            </w:tcPrChange>
          </w:tcPr>
          <w:p w14:paraId="741C68B0" w14:textId="77777777" w:rsidR="00987988" w:rsidRDefault="00987988" w:rsidP="007942E7">
            <w:pPr>
              <w:pStyle w:val="Ttulo3"/>
              <w:jc w:val="center"/>
              <w:outlineLvl w:val="2"/>
            </w:pPr>
            <w:commentRangeStart w:id="651"/>
            <w:r w:rsidRPr="00A315CA">
              <w:t>Lógica de programación necesaria</w:t>
            </w:r>
          </w:p>
        </w:tc>
        <w:tc>
          <w:tcPr>
            <w:tcW w:w="2193" w:type="dxa"/>
            <w:tcPrChange w:id="652" w:author="oscar sanchez" w:date="2017-06-27T13:02:00Z">
              <w:tcPr>
                <w:tcW w:w="4194" w:type="dxa"/>
              </w:tcPr>
            </w:tcPrChange>
          </w:tcPr>
          <w:p w14:paraId="13AB6299" w14:textId="3051ADFC" w:rsidR="00987988" w:rsidRDefault="00987988"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ins w:id="653" w:author="oscar sanchez" w:date="2017-06-27T13:02:00Z"/>
              </w:rPr>
            </w:pPr>
            <w:ins w:id="654" w:author="oscar sanchez" w:date="2017-06-27T13:02:00Z">
              <w:r>
                <w:t>NORMAL</w:t>
              </w:r>
            </w:ins>
          </w:p>
        </w:tc>
        <w:tc>
          <w:tcPr>
            <w:tcW w:w="3136" w:type="dxa"/>
            <w:tcPrChange w:id="655" w:author="oscar sanchez" w:date="2017-06-27T13:02:00Z">
              <w:tcPr>
                <w:tcW w:w="4194" w:type="dxa"/>
              </w:tcPr>
            </w:tcPrChange>
          </w:tcPr>
          <w:p w14:paraId="00E91FAD" w14:textId="18B93177" w:rsidR="00987988" w:rsidRDefault="00987988"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commentRangeEnd w:id="651"/>
            <w:r>
              <w:rPr>
                <w:rStyle w:val="Refdecomentario"/>
                <w:rFonts w:ascii="Tahoma" w:eastAsiaTheme="minorHAnsi" w:hAnsi="Tahoma" w:cstheme="minorBidi"/>
              </w:rPr>
              <w:commentReference w:id="651"/>
            </w:r>
          </w:p>
        </w:tc>
      </w:tr>
    </w:tbl>
    <w:p w14:paraId="2954A73D" w14:textId="09EFD1A6" w:rsidR="00227C8C" w:rsidDel="00F57F83" w:rsidRDefault="00227C8C" w:rsidP="00227C8C">
      <w:pPr>
        <w:pStyle w:val="Descripcin"/>
        <w:rPr>
          <w:del w:id="656" w:author="oscar sanchez" w:date="2017-06-27T13:05:00Z"/>
        </w:rPr>
      </w:pPr>
      <w:r>
        <w:t xml:space="preserve">Tabla </w:t>
      </w:r>
      <w:ins w:id="657" w:author="oscar sanchez" w:date="2017-06-29T16:37:00Z">
        <w:r w:rsidR="009A5F5D">
          <w:rPr>
            <w:i w:val="0"/>
            <w:iCs w:val="0"/>
          </w:rPr>
          <w:fldChar w:fldCharType="begin"/>
        </w:r>
        <w:r w:rsidR="009A5F5D">
          <w:instrText xml:space="preserve"> SEQ Tabla \* ARABIC </w:instrText>
        </w:r>
      </w:ins>
      <w:r w:rsidR="009A5F5D">
        <w:rPr>
          <w:i w:val="0"/>
          <w:iCs w:val="0"/>
        </w:rPr>
        <w:fldChar w:fldCharType="separate"/>
      </w:r>
      <w:ins w:id="658" w:author="oscar sanchez" w:date="2017-06-29T16:37:00Z">
        <w:r w:rsidR="009A5F5D">
          <w:rPr>
            <w:noProof/>
          </w:rPr>
          <w:t>7</w:t>
        </w:r>
        <w:r w:rsidR="009A5F5D">
          <w:rPr>
            <w:i w:val="0"/>
            <w:iCs w:val="0"/>
          </w:rPr>
          <w:fldChar w:fldCharType="end"/>
        </w:r>
      </w:ins>
      <w:del w:id="659"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3</w:delText>
        </w:r>
        <w:r w:rsidR="00761C81" w:rsidDel="006016DF">
          <w:rPr>
            <w:noProof/>
          </w:rPr>
          <w:fldChar w:fldCharType="end"/>
        </w:r>
      </w:del>
      <w:r>
        <w:t xml:space="preserve">: Criterio: </w:t>
      </w:r>
      <w:ins w:id="660" w:author="oscar sanchez" w:date="2017-06-26T11:39:00Z">
        <w:r w:rsidR="00AC3C07">
          <w:t>Funcionamien</w:t>
        </w:r>
      </w:ins>
      <w:commentRangeStart w:id="661"/>
      <w:del w:id="662" w:author="oscar sanchez" w:date="2017-06-26T11:39:00Z">
        <w:r w:rsidDel="00AC3C07">
          <w:delText>Funcionamine</w:delText>
        </w:r>
      </w:del>
      <w:r>
        <w:t xml:space="preserve">to </w:t>
      </w:r>
      <w:commentRangeEnd w:id="661"/>
      <w:r w:rsidR="00275B2A">
        <w:rPr>
          <w:rStyle w:val="Refdecomentario"/>
          <w:i w:val="0"/>
          <w:iCs w:val="0"/>
          <w:color w:val="auto"/>
        </w:rPr>
        <w:commentReference w:id="661"/>
      </w:r>
      <w:r>
        <w:t>general y curva de aprendizaje</w:t>
      </w:r>
    </w:p>
    <w:p w14:paraId="395A907C" w14:textId="77777777" w:rsidR="00F57F83" w:rsidRDefault="00F57F83">
      <w:pPr>
        <w:pStyle w:val="Descripcin"/>
        <w:rPr>
          <w:ins w:id="663" w:author="oscar sanchez" w:date="2017-06-27T13:05:00Z"/>
          <w:lang w:eastAsia="es-ES"/>
        </w:rPr>
        <w:pPrChange w:id="664" w:author="oscar sanchez" w:date="2017-06-27T13:05:00Z">
          <w:pPr>
            <w:pStyle w:val="Ttulo3"/>
          </w:pPr>
        </w:pPrChange>
      </w:pPr>
    </w:p>
    <w:p w14:paraId="541F8939" w14:textId="19BF5788" w:rsidR="009A5F5D" w:rsidRDefault="009A5F5D" w:rsidP="009A5F5D">
      <w:pPr>
        <w:pStyle w:val="Ttulo4"/>
        <w:rPr>
          <w:ins w:id="665" w:author="oscar sanchez" w:date="2017-06-29T16:35:00Z"/>
        </w:rPr>
      </w:pPr>
      <w:commentRangeStart w:id="666"/>
      <w:ins w:id="667" w:author="oscar sanchez" w:date="2017-06-29T16:35:00Z">
        <w:r>
          <w:t>Medición de la puntuación:</w:t>
        </w:r>
      </w:ins>
      <w:ins w:id="668" w:author="oscar sanchez" w:date="2017-07-02T11:11:00Z">
        <w:r w:rsidR="009E5AC4">
          <w:t xml:space="preserve"> Funcionamiento y </w:t>
        </w:r>
      </w:ins>
      <w:ins w:id="669" w:author="oscar sanchez" w:date="2017-07-02T11:12:00Z">
        <w:r w:rsidR="009E5AC4">
          <w:t>dificultad de uso</w:t>
        </w:r>
      </w:ins>
      <w:ins w:id="670" w:author="oscar sanchez" w:date="2017-06-29T16:35:00Z">
        <w:r>
          <w:t>.</w:t>
        </w:r>
      </w:ins>
    </w:p>
    <w:p w14:paraId="5ED8DA4E" w14:textId="58E02546" w:rsidR="009A5F5D" w:rsidRDefault="009A5F5D" w:rsidP="009A5F5D">
      <w:pPr>
        <w:rPr>
          <w:ins w:id="671" w:author="oscar sanchez" w:date="2017-06-29T16:35:00Z"/>
        </w:rPr>
      </w:pPr>
      <w:ins w:id="672" w:author="oscar sanchez" w:date="2017-06-29T16:35:00Z">
        <w:r>
          <w:t xml:space="preserve">Dado que este criterio tiene un carácter puramente práctico se han de establecer las siguientes reglas o patrones para que la comparación entre los distintos programas sea lo más ecuánime posible, justa y adecuada para el propósito general del programa. </w:t>
        </w:r>
      </w:ins>
    </w:p>
    <w:p w14:paraId="403BBBF3" w14:textId="77777777" w:rsidR="009A5F5D" w:rsidRDefault="009A5F5D" w:rsidP="009A5F5D">
      <w:pPr>
        <w:rPr>
          <w:ins w:id="673" w:author="oscar sanchez" w:date="2017-06-29T16:35:00Z"/>
        </w:rPr>
      </w:pPr>
      <w:ins w:id="674" w:author="oscar sanchez" w:date="2017-06-29T16:35:00Z">
        <w:r>
          <w:t>Detectar la curva de aprendizaje de un programa es una tarea bastante complicada de por sí, ya que entran parámetros subjetivos de la persona que está intentando identificar dicha curva de dificultad. Además en el caso que ocupa el presente trabajo presenta otra dificultad añadida, al tratarse de frameworks que tiene un funcionamiento en muchos apartados similar no se va apreciar la misma dificultad en el primer programa analizado que en los siguientes viendo ésta continuamente disminuida.  Para mejorar ésta criterio que es posiblemente uno de los más importantes dentro de la comparación se van a realizar las siguientes acciones:</w:t>
        </w:r>
      </w:ins>
    </w:p>
    <w:p w14:paraId="4EA63C68" w14:textId="77777777" w:rsidR="009A5F5D" w:rsidRDefault="009A5F5D" w:rsidP="009A5F5D">
      <w:pPr>
        <w:pStyle w:val="Prrafodelista"/>
        <w:numPr>
          <w:ilvl w:val="0"/>
          <w:numId w:val="9"/>
        </w:numPr>
        <w:spacing w:after="160" w:line="259" w:lineRule="auto"/>
        <w:rPr>
          <w:ins w:id="675" w:author="oscar sanchez" w:date="2017-06-29T16:35:00Z"/>
        </w:rPr>
      </w:pPr>
      <w:ins w:id="676" w:author="oscar sanchez" w:date="2017-06-29T16:35:00Z">
        <w:r w:rsidRPr="00792464">
          <w:t>Para cada programa se va realizar uno o varios tutoriales a ser posible oficial que consistan en la creación de un pequeño juego hasta completar aproximadamente 4 horas de trabajo con ellos.</w:t>
        </w:r>
        <w:r>
          <w:t xml:space="preserve"> Documentando las dificultades que se van encontrando (en el caso que se trate de tutoriales oficiales los fallos o malas explicaciones en estos ya que afectan a otros criterios del estudio). Con lo que el apartado de “Creación de un pequeño proyecto” estará cubierto. </w:t>
        </w:r>
        <w:r>
          <w:br/>
        </w:r>
      </w:ins>
    </w:p>
    <w:p w14:paraId="5A684788" w14:textId="77777777" w:rsidR="009A5F5D" w:rsidRDefault="009A5F5D" w:rsidP="009A5F5D">
      <w:pPr>
        <w:pStyle w:val="Prrafodelista"/>
        <w:numPr>
          <w:ilvl w:val="0"/>
          <w:numId w:val="9"/>
        </w:numPr>
        <w:spacing w:after="160" w:line="259" w:lineRule="auto"/>
        <w:rPr>
          <w:ins w:id="677" w:author="oscar sanchez" w:date="2017-06-29T16:35:00Z"/>
        </w:rPr>
      </w:pPr>
      <w:ins w:id="678" w:author="oscar sanchez" w:date="2017-06-29T16:35:00Z">
        <w:r>
          <w:t>Una vez completado este tiempo se estará en disposición de indicar una puntuación para los primeros pasos donde cero es la máxima dificultad y cuatro es muy sencillo.</w:t>
        </w:r>
        <w:r>
          <w:br/>
        </w:r>
      </w:ins>
    </w:p>
    <w:p w14:paraId="6D8D1FDE" w14:textId="77BB5AA1" w:rsidR="009A5F5D" w:rsidRDefault="009A5F5D" w:rsidP="009A5F5D">
      <w:pPr>
        <w:pStyle w:val="Prrafodelista"/>
        <w:numPr>
          <w:ilvl w:val="0"/>
          <w:numId w:val="9"/>
        </w:numPr>
        <w:spacing w:after="160" w:line="259" w:lineRule="auto"/>
        <w:rPr>
          <w:ins w:id="679" w:author="oscar sanchez" w:date="2017-06-29T16:35:00Z"/>
        </w:rPr>
      </w:pPr>
      <w:ins w:id="680" w:author="oscar sanchez" w:date="2017-06-29T16:35:00Z">
        <w:r>
          <w:t xml:space="preserve">Con los conocimientos adquiridos en las horas dedicadas a la realización de un pequeño proyecto vía tutoriales se podrán definir como se hacen las funciones básicas de un juego y su dificultad, las funcionalidades básicas que se tendrán en cuenta son las siguientes: Movimiento de personaje por el escenario, mecánica básica de disparo, salto, colisión con otro objeto y </w:t>
        </w:r>
        <w:r>
          <w:lastRenderedPageBreak/>
          <w:t xml:space="preserve">desaparición de objeto colisionado. </w:t>
        </w:r>
        <w:r>
          <w:br/>
        </w:r>
      </w:ins>
    </w:p>
    <w:p w14:paraId="5A0C8454" w14:textId="77777777" w:rsidR="009A5F5D" w:rsidRDefault="009A5F5D" w:rsidP="009A5F5D">
      <w:pPr>
        <w:pStyle w:val="Prrafodelista"/>
        <w:numPr>
          <w:ilvl w:val="0"/>
          <w:numId w:val="9"/>
        </w:numPr>
        <w:spacing w:after="160" w:line="259" w:lineRule="auto"/>
        <w:rPr>
          <w:ins w:id="681" w:author="oscar sanchez" w:date="2017-06-29T16:35:00Z"/>
        </w:rPr>
      </w:pPr>
      <w:ins w:id="682" w:author="oscar sanchez" w:date="2017-06-29T16:35:00Z">
        <w:r>
          <w:t xml:space="preserve">La puntuación del apartado “Creación de un pequeño proyecto” se asignará en función del nivel de complejidad conseguido el tiempo dedicado a la realización de los tutoriales oficiales, también influirá la cantidad de contenido creado o si han podido realizar diferentes tipos de juegos. </w:t>
        </w:r>
        <w:r>
          <w:br/>
        </w:r>
      </w:ins>
    </w:p>
    <w:p w14:paraId="2D3D6DF2" w14:textId="5E0BA428" w:rsidR="009A5F5D" w:rsidRPr="00A536DF" w:rsidRDefault="00A85D4A" w:rsidP="009A5F5D">
      <w:pPr>
        <w:pStyle w:val="Prrafodelista"/>
        <w:numPr>
          <w:ilvl w:val="0"/>
          <w:numId w:val="9"/>
        </w:numPr>
        <w:spacing w:after="160" w:line="259" w:lineRule="auto"/>
        <w:rPr>
          <w:ins w:id="683" w:author="oscar sanchez" w:date="2017-06-29T16:35:00Z"/>
        </w:rPr>
      </w:pPr>
      <w:ins w:id="684" w:author="oscar sanchez" w:date="2017-06-29T16:35:00Z">
        <w:r>
          <w:t>A las puntuaciones de</w:t>
        </w:r>
      </w:ins>
      <w:ins w:id="685" w:author="oscar sanchez" w:date="2017-07-24T16:33:00Z">
        <w:r>
          <w:t xml:space="preserve">l apartado </w:t>
        </w:r>
        <w:r>
          <w:rPr>
            <w:b/>
          </w:rPr>
          <w:t xml:space="preserve">funciones </w:t>
        </w:r>
      </w:ins>
      <w:ins w:id="686" w:author="oscar sanchez" w:date="2017-07-24T16:34:00Z">
        <w:r>
          <w:rPr>
            <w:b/>
          </w:rPr>
          <w:t xml:space="preserve">básicas </w:t>
        </w:r>
      </w:ins>
      <w:ins w:id="687" w:author="oscar sanchez" w:date="2017-06-29T16:35:00Z">
        <w:r w:rsidR="009A5F5D">
          <w:t xml:space="preserve">se les va aplicar un factor corrector incremental que reducirá las puntuaciones en función de la posición en que </w:t>
        </w:r>
        <w:commentRangeStart w:id="688"/>
        <w:commentRangeStart w:id="689"/>
        <w:r w:rsidR="009A5F5D">
          <w:t xml:space="preserve">se han realizado. </w:t>
        </w:r>
        <w:r w:rsidR="009A5F5D">
          <w:rPr>
            <w:b/>
          </w:rPr>
          <w:t>FACTOR multiplicador d</w:t>
        </w:r>
        <w:r>
          <w:rPr>
            <w:b/>
          </w:rPr>
          <w:t>e 1 que se irá reduciendo en 0.</w:t>
        </w:r>
      </w:ins>
      <w:ins w:id="690" w:author="oscar sanchez" w:date="2017-07-24T16:34:00Z">
        <w:r>
          <w:rPr>
            <w:b/>
          </w:rPr>
          <w:t>05</w:t>
        </w:r>
      </w:ins>
      <w:ins w:id="691" w:author="oscar sanchez" w:date="2017-06-29T16:35:00Z">
        <w:r w:rsidR="009A5F5D">
          <w:rPr>
            <w:b/>
          </w:rPr>
          <w:t xml:space="preserve"> en cada programa. </w:t>
        </w:r>
      </w:ins>
      <w:commentRangeEnd w:id="666"/>
      <w:ins w:id="692" w:author="oscar sanchez" w:date="2017-06-29T16:36:00Z">
        <w:r w:rsidR="009A5F5D">
          <w:rPr>
            <w:rStyle w:val="Refdecomentario"/>
          </w:rPr>
          <w:commentReference w:id="666"/>
        </w:r>
      </w:ins>
      <w:ins w:id="693" w:author="oscar sanchez" w:date="2017-07-02T11:16:00Z">
        <w:r w:rsidR="00261635">
          <w:rPr>
            <w:b/>
          </w:rPr>
          <w:t xml:space="preserve"> </w:t>
        </w:r>
      </w:ins>
      <w:ins w:id="694" w:author="oscar sanchez" w:date="2017-07-02T11:17:00Z">
        <w:r w:rsidR="00261635">
          <w:t>Estos frameworks pese a ser distintos</w:t>
        </w:r>
      </w:ins>
      <w:ins w:id="695" w:author="oscar sanchez" w:date="2017-07-02T11:18:00Z">
        <w:r w:rsidR="00261635">
          <w:t xml:space="preserve"> tienen bastantes aspectos en común</w:t>
        </w:r>
      </w:ins>
      <w:ins w:id="696" w:author="oscar sanchez" w:date="2017-07-02T11:19:00Z">
        <w:r w:rsidR="00261635">
          <w:t xml:space="preserve"> en su funcionamiento</w:t>
        </w:r>
      </w:ins>
      <w:ins w:id="697" w:author="oscar sanchez" w:date="2017-07-02T11:18:00Z">
        <w:r w:rsidR="00261635">
          <w:t xml:space="preserve"> </w:t>
        </w:r>
      </w:ins>
      <w:ins w:id="698" w:author="oscar sanchez" w:date="2017-07-02T11:19:00Z">
        <w:r w:rsidR="00261635">
          <w:t>por lo que la percepción de dificultad se reducirá c</w:t>
        </w:r>
      </w:ins>
      <w:ins w:id="699" w:author="oscar sanchez" w:date="2017-07-02T11:20:00Z">
        <w:r w:rsidR="00261635">
          <w:t>onforme se vayan analizando programas , por lo que es fundamental contar con el factor de corrección para equilibrar las puntuaciones y que los programas analizados en</w:t>
        </w:r>
      </w:ins>
      <w:ins w:id="700" w:author="oscar sanchez" w:date="2017-07-02T11:21:00Z">
        <w:r w:rsidR="00261635">
          <w:t xml:space="preserve"> los últimos lugares no se vean beneficiados por el conocimiento adquirido en el uso este tipo de herramientas. </w:t>
        </w:r>
      </w:ins>
      <w:commentRangeEnd w:id="688"/>
      <w:ins w:id="701" w:author="oscar sanchez" w:date="2017-07-02T11:56:00Z">
        <w:r w:rsidR="00ED278B">
          <w:rPr>
            <w:rStyle w:val="Refdecomentario"/>
          </w:rPr>
          <w:commentReference w:id="688"/>
        </w:r>
        <w:commentRangeEnd w:id="689"/>
        <w:r w:rsidR="00ED278B">
          <w:rPr>
            <w:rStyle w:val="Refdecomentario"/>
          </w:rPr>
          <w:commentReference w:id="689"/>
        </w:r>
      </w:ins>
    </w:p>
    <w:p w14:paraId="3B561C4A" w14:textId="77777777" w:rsidR="009A5F5D" w:rsidRDefault="009A5F5D">
      <w:pPr>
        <w:rPr>
          <w:ins w:id="702" w:author="oscar sanchez" w:date="2017-06-29T16:35:00Z"/>
          <w:lang w:eastAsia="es-ES"/>
        </w:rPr>
        <w:pPrChange w:id="703" w:author="oscar sanchez" w:date="2017-07-04T19:54:00Z">
          <w:pPr>
            <w:pStyle w:val="Ttulo3"/>
          </w:pPr>
        </w:pPrChange>
      </w:pPr>
    </w:p>
    <w:p w14:paraId="0B97EFD8" w14:textId="77777777" w:rsidR="009A5F5D" w:rsidRDefault="009A5F5D">
      <w:pPr>
        <w:rPr>
          <w:ins w:id="704" w:author="oscar sanchez" w:date="2017-06-29T16:35:00Z"/>
          <w:lang w:eastAsia="es-ES"/>
        </w:rPr>
        <w:pPrChange w:id="705" w:author="oscar sanchez" w:date="2017-07-04T19:54:00Z">
          <w:pPr>
            <w:pStyle w:val="Ttulo3"/>
          </w:pPr>
        </w:pPrChange>
      </w:pPr>
    </w:p>
    <w:p w14:paraId="2FA09CAD" w14:textId="71880E42" w:rsidR="00227C8C" w:rsidDel="00F57F83" w:rsidRDefault="00227C8C">
      <w:pPr>
        <w:pStyle w:val="Ttulo3"/>
        <w:rPr>
          <w:del w:id="706" w:author="oscar sanchez" w:date="2017-06-27T13:05:00Z"/>
          <w:lang w:eastAsia="es-ES"/>
        </w:rPr>
      </w:pPr>
      <w:del w:id="707" w:author="oscar sanchez" w:date="2017-06-27T13:05:00Z">
        <w:r w:rsidDel="00F57F83">
          <w:rPr>
            <w:lang w:eastAsia="es-ES"/>
          </w:rPr>
          <w:br w:type="page"/>
        </w:r>
      </w:del>
    </w:p>
    <w:p w14:paraId="3FA75BF2" w14:textId="77777777" w:rsidR="00227C8C" w:rsidRDefault="00227C8C">
      <w:pPr>
        <w:pStyle w:val="Ttulo3"/>
      </w:pPr>
      <w:r>
        <w:t>Criterio 4: Editor Gráfico/Visual.</w:t>
      </w:r>
    </w:p>
    <w:p w14:paraId="127F32DD" w14:textId="4DFB067F" w:rsidR="00227C8C" w:rsidRDefault="00227C8C" w:rsidP="00227C8C">
      <w:r>
        <w:t xml:space="preserve">El contar con un editor visual para poder posicionar los objetos, personajes en el mundo y con el que poder crear relaciones entre ellos sin necesidad de </w:t>
      </w:r>
      <w:r>
        <w:rPr>
          <w:i/>
        </w:rPr>
        <w:t xml:space="preserve">escribir código </w:t>
      </w:r>
      <w:commentRangeStart w:id="708"/>
      <w:del w:id="709" w:author="oscar sanchez" w:date="2017-06-26T11:42:00Z">
        <w:r w:rsidDel="00AC3C07">
          <w:delText>solo mediante</w:delText>
        </w:r>
      </w:del>
      <w:ins w:id="710" w:author="oscar sanchez" w:date="2017-06-26T11:42:00Z">
        <w:r w:rsidR="00AC3C07">
          <w:t>y disponiendo solo de</w:t>
        </w:r>
      </w:ins>
      <w:r>
        <w:t xml:space="preserve"> </w:t>
      </w:r>
      <w:commentRangeEnd w:id="708"/>
      <w:r w:rsidR="007942E7">
        <w:rPr>
          <w:rStyle w:val="Refdecomentario"/>
        </w:rPr>
        <w:commentReference w:id="708"/>
      </w:r>
      <w:r>
        <w:t xml:space="preserve">una edición gráfica es un punto esencial para seleccionar un framework u otro. </w:t>
      </w:r>
    </w:p>
    <w:p w14:paraId="34CEFF49" w14:textId="5BD02FCE" w:rsidR="00227C8C" w:rsidRDefault="00227C8C" w:rsidP="00227C8C">
      <w:r>
        <w:t xml:space="preserve">Se valorará no solo que tenga un editor gráfico sino que </w:t>
      </w:r>
      <w:ins w:id="711" w:author="oscar sanchez" w:date="2017-06-26T11:42:00Z">
        <w:r w:rsidR="00E31D6F">
          <w:t>é</w:t>
        </w:r>
      </w:ins>
      <w:commentRangeStart w:id="712"/>
      <w:del w:id="713" w:author="oscar sanchez" w:date="2017-06-26T11:42:00Z">
        <w:r w:rsidDel="00E31D6F">
          <w:delText>e</w:delText>
        </w:r>
      </w:del>
      <w:r>
        <w:t xml:space="preserve">ste </w:t>
      </w:r>
      <w:commentRangeEnd w:id="712"/>
      <w:r w:rsidR="007942E7">
        <w:rPr>
          <w:rStyle w:val="Refdecomentario"/>
        </w:rPr>
        <w:commentReference w:id="712"/>
      </w:r>
      <w:r>
        <w:t xml:space="preserve">sea accesible, sencillo e intuitivo para los usuarios. Se tendrá en cuenta también el funcionamiento </w:t>
      </w:r>
      <w:commentRangeStart w:id="714"/>
      <w:r>
        <w:t>general</w:t>
      </w:r>
      <w:del w:id="715" w:author="oscar sanchez" w:date="2017-06-26T11:42:00Z">
        <w:r w:rsidDel="00E31D6F">
          <w:delText xml:space="preserve"> </w:delText>
        </w:r>
      </w:del>
      <w:r>
        <w:t>, es decir</w:t>
      </w:r>
      <w:ins w:id="716" w:author="oscar sanchez" w:date="2017-06-26T11:42:00Z">
        <w:r w:rsidR="00E31D6F">
          <w:t>,</w:t>
        </w:r>
      </w:ins>
      <w:r>
        <w:t xml:space="preserve"> </w:t>
      </w:r>
      <w:commentRangeEnd w:id="714"/>
      <w:r w:rsidR="003B51D3">
        <w:rPr>
          <w:rStyle w:val="Refdecomentario"/>
        </w:rPr>
        <w:commentReference w:id="714"/>
      </w:r>
      <w:r>
        <w:t xml:space="preserve">que no tenga bugs ni errores que impidan su funcionamiento o que dificulten el proceso de creación y desarrollo de los proyectos. </w:t>
      </w:r>
    </w:p>
    <w:p w14:paraId="04245370" w14:textId="6C46985C" w:rsidR="00227C8C" w:rsidRDefault="00227C8C" w:rsidP="00227C8C">
      <w:pPr>
        <w:rPr>
          <w:ins w:id="717" w:author="oscar sanchez" w:date="2017-06-27T13:06:00Z"/>
        </w:rPr>
      </w:pPr>
      <w:r>
        <w:t xml:space="preserve">La </w:t>
      </w:r>
      <w:r w:rsidRPr="00FE7B80">
        <w:t>usabilidad</w:t>
      </w:r>
      <w:r>
        <w:rPr>
          <w:rStyle w:val="Refdenotaalpie"/>
        </w:rPr>
        <w:footnoteReference w:id="5"/>
      </w:r>
      <w:r>
        <w:t xml:space="preserve"> en el funcionamiento </w:t>
      </w:r>
      <w:commentRangeStart w:id="718"/>
      <w:r>
        <w:t>de</w:t>
      </w:r>
      <w:ins w:id="719" w:author="oscar sanchez" w:date="2017-06-26T11:42:00Z">
        <w:r w:rsidR="00E31D6F">
          <w:t xml:space="preserve"> la</w:t>
        </w:r>
      </w:ins>
      <w:r>
        <w:t xml:space="preserve"> interfaz</w:t>
      </w:r>
      <w:commentRangeEnd w:id="718"/>
      <w:r w:rsidR="003B51D3">
        <w:rPr>
          <w:rStyle w:val="Refdecomentario"/>
        </w:rPr>
        <w:commentReference w:id="718"/>
      </w:r>
      <w:r>
        <w:t xml:space="preserve"> y de sus elementos también será un </w:t>
      </w:r>
      <w:commentRangeStart w:id="720"/>
      <w:del w:id="721" w:author="oscar sanchez" w:date="2017-06-26T11:42:00Z">
        <w:r w:rsidDel="00E31D6F">
          <w:delText xml:space="preserve">criterio </w:delText>
        </w:r>
      </w:del>
      <w:commentRangeEnd w:id="720"/>
      <w:ins w:id="722" w:author="oscar sanchez" w:date="2017-06-26T11:42:00Z">
        <w:r w:rsidR="00E31D6F">
          <w:t xml:space="preserve">aspecto </w:t>
        </w:r>
      </w:ins>
      <w:r w:rsidR="007942E7">
        <w:rPr>
          <w:rStyle w:val="Refdecomentario"/>
        </w:rPr>
        <w:commentReference w:id="720"/>
      </w:r>
      <w:r>
        <w:t xml:space="preserve">a tener en cuenta. </w:t>
      </w:r>
    </w:p>
    <w:p w14:paraId="6B4FE227" w14:textId="48D8985E" w:rsidR="00F57F83" w:rsidRDefault="00F57F83" w:rsidP="00227C8C">
      <w:ins w:id="723" w:author="oscar sanchez" w:date="2017-06-27T13:06:00Z">
        <w:r>
          <w:t>La tabla siguiente muestra la puntuación del presenta ap</w:t>
        </w:r>
      </w:ins>
      <w:ins w:id="724" w:author="oscar sanchez" w:date="2017-06-29T16:25:00Z">
        <w:r w:rsidR="006D17C8">
          <w:t>a</w:t>
        </w:r>
      </w:ins>
      <w:ins w:id="725" w:author="oscar sanchez" w:date="2017-06-27T13:06:00Z">
        <w:r>
          <w:t xml:space="preserve">rtado. </w:t>
        </w:r>
      </w:ins>
    </w:p>
    <w:tbl>
      <w:tblPr>
        <w:tblStyle w:val="Tabladecuadrcula4-nfasis21"/>
        <w:tblW w:w="0" w:type="auto"/>
        <w:tblLook w:val="04A0" w:firstRow="1" w:lastRow="0" w:firstColumn="1" w:lastColumn="0" w:noHBand="0" w:noVBand="1"/>
        <w:tblPrChange w:id="726" w:author="oscar sanchez" w:date="2017-06-27T13:05:00Z">
          <w:tblPr>
            <w:tblStyle w:val="Tabladecuadrcula4-nfasis21"/>
            <w:tblW w:w="0" w:type="auto"/>
            <w:tblLook w:val="04A0" w:firstRow="1" w:lastRow="0" w:firstColumn="1" w:lastColumn="0" w:noHBand="0" w:noVBand="1"/>
          </w:tblPr>
        </w:tblPrChange>
      </w:tblPr>
      <w:tblGrid>
        <w:gridCol w:w="3081"/>
        <w:gridCol w:w="2248"/>
        <w:gridCol w:w="3165"/>
        <w:tblGridChange w:id="727">
          <w:tblGrid>
            <w:gridCol w:w="4194"/>
            <w:gridCol w:w="4194"/>
            <w:gridCol w:w="4194"/>
          </w:tblGrid>
        </w:tblGridChange>
      </w:tblGrid>
      <w:tr w:rsidR="00F57F83" w14:paraId="5E02D83D" w14:textId="77777777" w:rsidTr="00F57F83">
        <w:trPr>
          <w:cnfStyle w:val="100000000000" w:firstRow="1" w:lastRow="0" w:firstColumn="0" w:lastColumn="0" w:oddVBand="0" w:evenVBand="0" w:oddHBand="0" w:evenHBand="0" w:firstRowFirstColumn="0" w:firstRowLastColumn="0" w:lastRowFirstColumn="0" w:lastRowLastColumn="0"/>
          <w:trHeight w:val="260"/>
          <w:trPrChange w:id="728" w:author="oscar sanchez" w:date="2017-06-27T13:05:00Z">
            <w:trPr>
              <w:trHeight w:val="260"/>
            </w:trPr>
          </w:trPrChange>
        </w:trPr>
        <w:tc>
          <w:tcPr>
            <w:cnfStyle w:val="001000000000" w:firstRow="0" w:lastRow="0" w:firstColumn="1" w:lastColumn="0" w:oddVBand="0" w:evenVBand="0" w:oddHBand="0" w:evenHBand="0" w:firstRowFirstColumn="0" w:firstRowLastColumn="0" w:lastRowFirstColumn="0" w:lastRowLastColumn="0"/>
            <w:tcW w:w="3081" w:type="dxa"/>
            <w:tcPrChange w:id="729" w:author="oscar sanchez" w:date="2017-06-27T13:05:00Z">
              <w:tcPr>
                <w:tcW w:w="4194" w:type="dxa"/>
              </w:tcPr>
            </w:tcPrChange>
          </w:tcPr>
          <w:p w14:paraId="00A1A0D8" w14:textId="77777777" w:rsidR="00F57F83" w:rsidRPr="00D5538F" w:rsidRDefault="00F57F83" w:rsidP="007942E7">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t>CRITERIO</w:t>
            </w:r>
          </w:p>
        </w:tc>
        <w:tc>
          <w:tcPr>
            <w:tcW w:w="2248" w:type="dxa"/>
            <w:tcPrChange w:id="730" w:author="oscar sanchez" w:date="2017-06-27T13:05:00Z">
              <w:tcPr>
                <w:tcW w:w="4194" w:type="dxa"/>
              </w:tcPr>
            </w:tcPrChange>
          </w:tcPr>
          <w:p w14:paraId="04204A0C" w14:textId="3BF7C021"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rPr>
                <w:ins w:id="731" w:author="oscar sanchez" w:date="2017-06-27T13:05:00Z"/>
              </w:rPr>
            </w:pPr>
            <w:ins w:id="732" w:author="oscar sanchez" w:date="2017-06-27T13:06:00Z">
              <w:r>
                <w:t>IMPORTANCIA</w:t>
              </w:r>
            </w:ins>
          </w:p>
        </w:tc>
        <w:tc>
          <w:tcPr>
            <w:tcW w:w="3165" w:type="dxa"/>
            <w:tcPrChange w:id="733" w:author="oscar sanchez" w:date="2017-06-27T13:05:00Z">
              <w:tcPr>
                <w:tcW w:w="4194" w:type="dxa"/>
              </w:tcPr>
            </w:tcPrChange>
          </w:tcPr>
          <w:p w14:paraId="53A437F0" w14:textId="41CD82D0"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57F83" w14:paraId="5B120A0F" w14:textId="77777777" w:rsidTr="00F57F83">
        <w:trPr>
          <w:cnfStyle w:val="000000100000" w:firstRow="0" w:lastRow="0" w:firstColumn="0" w:lastColumn="0" w:oddVBand="0" w:evenVBand="0" w:oddHBand="1" w:evenHBand="0" w:firstRowFirstColumn="0" w:firstRowLastColumn="0" w:lastRowFirstColumn="0" w:lastRowLastColumn="0"/>
          <w:trHeight w:val="260"/>
          <w:trPrChange w:id="734" w:author="oscar sanchez" w:date="2017-06-27T13:05:00Z">
            <w:trPr>
              <w:trHeight w:val="260"/>
            </w:trPr>
          </w:trPrChange>
        </w:trPr>
        <w:tc>
          <w:tcPr>
            <w:cnfStyle w:val="001000000000" w:firstRow="0" w:lastRow="0" w:firstColumn="1" w:lastColumn="0" w:oddVBand="0" w:evenVBand="0" w:oddHBand="0" w:evenHBand="0" w:firstRowFirstColumn="0" w:firstRowLastColumn="0" w:lastRowFirstColumn="0" w:lastRowLastColumn="0"/>
            <w:tcW w:w="3081" w:type="dxa"/>
            <w:tcPrChange w:id="735" w:author="oscar sanchez" w:date="2017-06-27T13:05:00Z">
              <w:tcPr>
                <w:tcW w:w="4194" w:type="dxa"/>
              </w:tcPr>
            </w:tcPrChange>
          </w:tcPr>
          <w:p w14:paraId="2E2E909A" w14:textId="77777777" w:rsidR="00F57F83" w:rsidRDefault="00F57F83"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t>Editor/Gráfico visual</w:t>
            </w:r>
          </w:p>
        </w:tc>
        <w:tc>
          <w:tcPr>
            <w:tcW w:w="2248" w:type="dxa"/>
            <w:tcPrChange w:id="736" w:author="oscar sanchez" w:date="2017-06-27T13:05:00Z">
              <w:tcPr>
                <w:tcW w:w="4194" w:type="dxa"/>
              </w:tcPr>
            </w:tcPrChange>
          </w:tcPr>
          <w:p w14:paraId="5DDD1C38" w14:textId="7D3B700D"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737" w:author="oscar sanchez" w:date="2017-06-27T13:05:00Z"/>
              </w:rPr>
            </w:pPr>
            <w:ins w:id="738" w:author="oscar sanchez" w:date="2017-06-27T13:06:00Z">
              <w:r>
                <w:t>Clave</w:t>
              </w:r>
            </w:ins>
          </w:p>
        </w:tc>
        <w:tc>
          <w:tcPr>
            <w:tcW w:w="3165" w:type="dxa"/>
            <w:tcPrChange w:id="739" w:author="oscar sanchez" w:date="2017-06-27T13:05:00Z">
              <w:tcPr>
                <w:tcW w:w="4194" w:type="dxa"/>
              </w:tcPr>
            </w:tcPrChange>
          </w:tcPr>
          <w:p w14:paraId="4B6E21C3" w14:textId="65C551B9"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0-8</w:t>
            </w:r>
          </w:p>
        </w:tc>
      </w:tr>
    </w:tbl>
    <w:p w14:paraId="5E18C195" w14:textId="6DFB86AE" w:rsidR="00227C8C" w:rsidRDefault="00227C8C" w:rsidP="00227C8C">
      <w:pPr>
        <w:pStyle w:val="Descripcin"/>
        <w:rPr>
          <w:lang w:eastAsia="es-ES"/>
        </w:rPr>
      </w:pPr>
      <w:r>
        <w:t xml:space="preserve">Tabla </w:t>
      </w:r>
      <w:ins w:id="740" w:author="oscar sanchez" w:date="2017-06-29T16:37:00Z">
        <w:r w:rsidR="009A5F5D">
          <w:fldChar w:fldCharType="begin"/>
        </w:r>
        <w:r w:rsidR="009A5F5D">
          <w:instrText xml:space="preserve"> SEQ Tabla \* ARABIC </w:instrText>
        </w:r>
      </w:ins>
      <w:r w:rsidR="009A5F5D">
        <w:fldChar w:fldCharType="separate"/>
      </w:r>
      <w:ins w:id="741" w:author="oscar sanchez" w:date="2017-06-29T16:37:00Z">
        <w:r w:rsidR="009A5F5D">
          <w:rPr>
            <w:noProof/>
          </w:rPr>
          <w:t>8</w:t>
        </w:r>
        <w:r w:rsidR="009A5F5D">
          <w:fldChar w:fldCharType="end"/>
        </w:r>
      </w:ins>
      <w:del w:id="742"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4</w:delText>
        </w:r>
        <w:r w:rsidR="00761C81" w:rsidDel="006016DF">
          <w:rPr>
            <w:noProof/>
          </w:rPr>
          <w:fldChar w:fldCharType="end"/>
        </w:r>
      </w:del>
      <w:r>
        <w:t>: Criterio: Editor gráfico/visual</w:t>
      </w:r>
    </w:p>
    <w:p w14:paraId="78C5120C" w14:textId="0E2CCD1F" w:rsidR="006D17C8" w:rsidRDefault="006D17C8">
      <w:pPr>
        <w:pStyle w:val="Ttulo4"/>
        <w:rPr>
          <w:ins w:id="743" w:author="oscar sanchez" w:date="2017-06-29T16:26:00Z"/>
        </w:rPr>
        <w:pPrChange w:id="744" w:author="oscar sanchez" w:date="2017-06-29T16:26:00Z">
          <w:pPr>
            <w:pStyle w:val="Ttulo3"/>
          </w:pPr>
        </w:pPrChange>
      </w:pPr>
    </w:p>
    <w:p w14:paraId="290F4839" w14:textId="77777777" w:rsidR="006D17C8" w:rsidRDefault="006D17C8">
      <w:pPr>
        <w:pStyle w:val="Ttulo4"/>
        <w:rPr>
          <w:ins w:id="745" w:author="oscar sanchez" w:date="2017-06-29T16:26:00Z"/>
        </w:rPr>
        <w:pPrChange w:id="746" w:author="oscar sanchez" w:date="2017-06-29T16:26:00Z">
          <w:pPr>
            <w:pStyle w:val="Ttulo3"/>
          </w:pPr>
        </w:pPrChange>
      </w:pPr>
      <w:commentRangeStart w:id="747"/>
      <w:ins w:id="748" w:author="oscar sanchez" w:date="2017-06-29T16:26:00Z">
        <w:r>
          <w:t>Medición de la puntuación: Editor Gráfico/Visual.</w:t>
        </w:r>
      </w:ins>
    </w:p>
    <w:p w14:paraId="7C86A667" w14:textId="66F91D7C" w:rsidR="001A15A4" w:rsidRDefault="001A15A4" w:rsidP="001A15A4">
      <w:pPr>
        <w:rPr>
          <w:ins w:id="749" w:author="oscar sanchez" w:date="2017-07-02T12:07:00Z"/>
        </w:rPr>
      </w:pPr>
      <w:ins w:id="750" w:author="oscar sanchez" w:date="2017-07-02T12:07:00Z">
        <w:r>
          <w:t>Este criterio tiene en la mayoría de sus aspectos un carácter subjetivo, por lo que la mejor forma de valorarlo es a través de realización de encuestas, una por cada programa, más una extra para comparación.</w:t>
        </w:r>
      </w:ins>
    </w:p>
    <w:p w14:paraId="72723F46" w14:textId="7FC4ADB1" w:rsidR="001A15A4" w:rsidRDefault="001A15A4" w:rsidP="001A15A4">
      <w:pPr>
        <w:rPr>
          <w:ins w:id="751" w:author="oscar sanchez" w:date="2017-07-02T12:07:00Z"/>
        </w:rPr>
      </w:pPr>
      <w:ins w:id="752" w:author="oscar sanchez" w:date="2017-07-02T12:07:00Z">
        <w:r>
          <w:t xml:space="preserve">La muestra que van a realizar el estudio la compondrán personas con </w:t>
        </w:r>
      </w:ins>
      <w:ins w:id="753" w:author="oscar sanchez" w:date="2017-07-02T12:08:00Z">
        <w:r>
          <w:t xml:space="preserve">conocimientos </w:t>
        </w:r>
      </w:ins>
      <w:ins w:id="754" w:author="oscar sanchez" w:date="2017-07-02T12:07:00Z">
        <w:r>
          <w:t>en distintos campos tanto de la ingeniería informática y multimedia, como del diseño y profesionales dedicados al sector tecnológico.</w:t>
        </w:r>
      </w:ins>
    </w:p>
    <w:p w14:paraId="4A528C9F" w14:textId="512779A3" w:rsidR="006D17C8" w:rsidRDefault="006D17C8" w:rsidP="001A15A4">
      <w:pPr>
        <w:rPr>
          <w:ins w:id="755" w:author="oscar sanchez" w:date="2017-06-29T16:26:00Z"/>
        </w:rPr>
      </w:pPr>
      <w:ins w:id="756" w:author="oscar sanchez" w:date="2017-06-29T16:26:00Z">
        <w:r>
          <w:t>La composición profesional de la muestra es la que muestra la siguiente tabla:</w:t>
        </w:r>
      </w:ins>
    </w:p>
    <w:tbl>
      <w:tblPr>
        <w:tblStyle w:val="Tabladecuadrcula5oscura-nfasis2"/>
        <w:tblW w:w="8500" w:type="dxa"/>
        <w:tblLook w:val="04A0" w:firstRow="1" w:lastRow="0" w:firstColumn="1" w:lastColumn="0" w:noHBand="0" w:noVBand="1"/>
        <w:tblPrChange w:id="757" w:author="oscar sanchez" w:date="2017-07-02T11:14:00Z">
          <w:tblPr>
            <w:tblStyle w:val="Tabladecuadrcula4-nfasis5"/>
            <w:tblW w:w="0" w:type="auto"/>
            <w:tblLook w:val="04A0" w:firstRow="1" w:lastRow="0" w:firstColumn="1" w:lastColumn="0" w:noHBand="0" w:noVBand="1"/>
          </w:tblPr>
        </w:tblPrChange>
      </w:tblPr>
      <w:tblGrid>
        <w:gridCol w:w="3823"/>
        <w:gridCol w:w="4677"/>
        <w:tblGridChange w:id="758">
          <w:tblGrid>
            <w:gridCol w:w="4247"/>
            <w:gridCol w:w="4247"/>
          </w:tblGrid>
        </w:tblGridChange>
      </w:tblGrid>
      <w:tr w:rsidR="006D17C8" w14:paraId="3247AA8A" w14:textId="77777777" w:rsidTr="009E5AC4">
        <w:trPr>
          <w:cnfStyle w:val="100000000000" w:firstRow="1" w:lastRow="0" w:firstColumn="0" w:lastColumn="0" w:oddVBand="0" w:evenVBand="0" w:oddHBand="0" w:evenHBand="0" w:firstRowFirstColumn="0" w:firstRowLastColumn="0" w:lastRowFirstColumn="0" w:lastRowLastColumn="0"/>
          <w:ins w:id="759" w:author="oscar sanchez" w:date="2017-06-29T16:26:00Z"/>
        </w:trPr>
        <w:tc>
          <w:tcPr>
            <w:cnfStyle w:val="001000000000" w:firstRow="0" w:lastRow="0" w:firstColumn="1" w:lastColumn="0" w:oddVBand="0" w:evenVBand="0" w:oddHBand="0" w:evenHBand="0" w:firstRowFirstColumn="0" w:firstRowLastColumn="0" w:lastRowFirstColumn="0" w:lastRowLastColumn="0"/>
            <w:tcW w:w="3823" w:type="dxa"/>
            <w:tcPrChange w:id="760" w:author="oscar sanchez" w:date="2017-07-02T11:14:00Z">
              <w:tcPr>
                <w:tcW w:w="4247" w:type="dxa"/>
              </w:tcPr>
            </w:tcPrChange>
          </w:tcPr>
          <w:p w14:paraId="5BE98867" w14:textId="77777777" w:rsidR="006D17C8" w:rsidRDefault="006D17C8" w:rsidP="006D17C8">
            <w:pPr>
              <w:cnfStyle w:val="101000000000" w:firstRow="1" w:lastRow="0" w:firstColumn="1" w:lastColumn="0" w:oddVBand="0" w:evenVBand="0" w:oddHBand="0" w:evenHBand="0" w:firstRowFirstColumn="0" w:firstRowLastColumn="0" w:lastRowFirstColumn="0" w:lastRowLastColumn="0"/>
              <w:rPr>
                <w:ins w:id="761" w:author="oscar sanchez" w:date="2017-06-29T16:26:00Z"/>
              </w:rPr>
            </w:pPr>
            <w:ins w:id="762" w:author="oscar sanchez" w:date="2017-06-29T16:26:00Z">
              <w:r>
                <w:t>Profesión/formación</w:t>
              </w:r>
            </w:ins>
          </w:p>
        </w:tc>
        <w:tc>
          <w:tcPr>
            <w:tcW w:w="4677" w:type="dxa"/>
            <w:tcPrChange w:id="763" w:author="oscar sanchez" w:date="2017-07-02T11:14:00Z">
              <w:tcPr>
                <w:tcW w:w="4247" w:type="dxa"/>
              </w:tcPr>
            </w:tcPrChange>
          </w:tcPr>
          <w:p w14:paraId="2922ACB0" w14:textId="77777777" w:rsidR="006D17C8" w:rsidRDefault="006D17C8" w:rsidP="006D17C8">
            <w:pPr>
              <w:cnfStyle w:val="100000000000" w:firstRow="1" w:lastRow="0" w:firstColumn="0" w:lastColumn="0" w:oddVBand="0" w:evenVBand="0" w:oddHBand="0" w:evenHBand="0" w:firstRowFirstColumn="0" w:firstRowLastColumn="0" w:lastRowFirstColumn="0" w:lastRowLastColumn="0"/>
              <w:rPr>
                <w:ins w:id="764" w:author="oscar sanchez" w:date="2017-06-29T16:26:00Z"/>
              </w:rPr>
            </w:pPr>
            <w:ins w:id="765" w:author="oscar sanchez" w:date="2017-06-29T16:26:00Z">
              <w:r>
                <w:t>Número de individuos.</w:t>
              </w:r>
            </w:ins>
          </w:p>
        </w:tc>
      </w:tr>
      <w:tr w:rsidR="006D17C8" w14:paraId="0FE54214" w14:textId="77777777" w:rsidTr="009E5AC4">
        <w:trPr>
          <w:cnfStyle w:val="000000100000" w:firstRow="0" w:lastRow="0" w:firstColumn="0" w:lastColumn="0" w:oddVBand="0" w:evenVBand="0" w:oddHBand="1" w:evenHBand="0" w:firstRowFirstColumn="0" w:firstRowLastColumn="0" w:lastRowFirstColumn="0" w:lastRowLastColumn="0"/>
          <w:ins w:id="766" w:author="oscar sanchez" w:date="2017-06-29T16:26:00Z"/>
        </w:trPr>
        <w:tc>
          <w:tcPr>
            <w:cnfStyle w:val="001000000000" w:firstRow="0" w:lastRow="0" w:firstColumn="1" w:lastColumn="0" w:oddVBand="0" w:evenVBand="0" w:oddHBand="0" w:evenHBand="0" w:firstRowFirstColumn="0" w:firstRowLastColumn="0" w:lastRowFirstColumn="0" w:lastRowLastColumn="0"/>
            <w:tcW w:w="3823" w:type="dxa"/>
            <w:tcPrChange w:id="767" w:author="oscar sanchez" w:date="2017-07-02T11:14:00Z">
              <w:tcPr>
                <w:tcW w:w="4247" w:type="dxa"/>
              </w:tcPr>
            </w:tcPrChange>
          </w:tcPr>
          <w:p w14:paraId="0266385E" w14:textId="77777777" w:rsidR="006D17C8" w:rsidRDefault="006D17C8" w:rsidP="006D17C8">
            <w:pPr>
              <w:cnfStyle w:val="001000100000" w:firstRow="0" w:lastRow="0" w:firstColumn="1" w:lastColumn="0" w:oddVBand="0" w:evenVBand="0" w:oddHBand="1" w:evenHBand="0" w:firstRowFirstColumn="0" w:firstRowLastColumn="0" w:lastRowFirstColumn="0" w:lastRowLastColumn="0"/>
              <w:rPr>
                <w:ins w:id="768" w:author="oscar sanchez" w:date="2017-06-29T16:26:00Z"/>
              </w:rPr>
            </w:pPr>
            <w:ins w:id="769" w:author="oscar sanchez" w:date="2017-06-29T16:26:00Z">
              <w:r>
                <w:t>Ingenieros Multimedia (Rama videojuegos)</w:t>
              </w:r>
            </w:ins>
          </w:p>
        </w:tc>
        <w:tc>
          <w:tcPr>
            <w:tcW w:w="4677" w:type="dxa"/>
            <w:tcPrChange w:id="770" w:author="oscar sanchez" w:date="2017-07-02T11:14:00Z">
              <w:tcPr>
                <w:tcW w:w="4247" w:type="dxa"/>
              </w:tcPr>
            </w:tcPrChange>
          </w:tcPr>
          <w:p w14:paraId="268D2586" w14:textId="77777777" w:rsidR="006D17C8" w:rsidRDefault="006D17C8" w:rsidP="006D17C8">
            <w:pPr>
              <w:cnfStyle w:val="000000100000" w:firstRow="0" w:lastRow="0" w:firstColumn="0" w:lastColumn="0" w:oddVBand="0" w:evenVBand="0" w:oddHBand="1" w:evenHBand="0" w:firstRowFirstColumn="0" w:firstRowLastColumn="0" w:lastRowFirstColumn="0" w:lastRowLastColumn="0"/>
              <w:rPr>
                <w:ins w:id="771" w:author="oscar sanchez" w:date="2017-06-29T16:26:00Z"/>
              </w:rPr>
            </w:pPr>
          </w:p>
        </w:tc>
      </w:tr>
      <w:tr w:rsidR="006D17C8" w14:paraId="7D30DDF1" w14:textId="77777777" w:rsidTr="009E5AC4">
        <w:trPr>
          <w:ins w:id="772" w:author="oscar sanchez" w:date="2017-06-29T16:26:00Z"/>
        </w:trPr>
        <w:tc>
          <w:tcPr>
            <w:cnfStyle w:val="001000000000" w:firstRow="0" w:lastRow="0" w:firstColumn="1" w:lastColumn="0" w:oddVBand="0" w:evenVBand="0" w:oddHBand="0" w:evenHBand="0" w:firstRowFirstColumn="0" w:firstRowLastColumn="0" w:lastRowFirstColumn="0" w:lastRowLastColumn="0"/>
            <w:tcW w:w="3823" w:type="dxa"/>
            <w:tcPrChange w:id="773" w:author="oscar sanchez" w:date="2017-07-02T11:14:00Z">
              <w:tcPr>
                <w:tcW w:w="4247" w:type="dxa"/>
              </w:tcPr>
            </w:tcPrChange>
          </w:tcPr>
          <w:p w14:paraId="6924ACD0" w14:textId="77777777" w:rsidR="006D17C8" w:rsidRDefault="006D17C8" w:rsidP="006D17C8">
            <w:pPr>
              <w:rPr>
                <w:ins w:id="774" w:author="oscar sanchez" w:date="2017-06-29T16:26:00Z"/>
              </w:rPr>
            </w:pPr>
            <w:ins w:id="775" w:author="oscar sanchez" w:date="2017-06-29T16:26:00Z">
              <w:r>
                <w:t>Ingenieros Multimedia (Rama web)</w:t>
              </w:r>
            </w:ins>
          </w:p>
        </w:tc>
        <w:tc>
          <w:tcPr>
            <w:tcW w:w="4677" w:type="dxa"/>
            <w:tcPrChange w:id="776" w:author="oscar sanchez" w:date="2017-07-02T11:14:00Z">
              <w:tcPr>
                <w:tcW w:w="4247" w:type="dxa"/>
              </w:tcPr>
            </w:tcPrChange>
          </w:tcPr>
          <w:p w14:paraId="3F06A691" w14:textId="77777777" w:rsidR="006D17C8" w:rsidRDefault="006D17C8" w:rsidP="006D17C8">
            <w:pPr>
              <w:cnfStyle w:val="000000000000" w:firstRow="0" w:lastRow="0" w:firstColumn="0" w:lastColumn="0" w:oddVBand="0" w:evenVBand="0" w:oddHBand="0" w:evenHBand="0" w:firstRowFirstColumn="0" w:firstRowLastColumn="0" w:lastRowFirstColumn="0" w:lastRowLastColumn="0"/>
              <w:rPr>
                <w:ins w:id="777" w:author="oscar sanchez" w:date="2017-06-29T16:26:00Z"/>
              </w:rPr>
            </w:pPr>
          </w:p>
        </w:tc>
      </w:tr>
      <w:tr w:rsidR="006D17C8" w14:paraId="12B88BAF" w14:textId="77777777" w:rsidTr="009E5AC4">
        <w:trPr>
          <w:cnfStyle w:val="000000100000" w:firstRow="0" w:lastRow="0" w:firstColumn="0" w:lastColumn="0" w:oddVBand="0" w:evenVBand="0" w:oddHBand="1" w:evenHBand="0" w:firstRowFirstColumn="0" w:firstRowLastColumn="0" w:lastRowFirstColumn="0" w:lastRowLastColumn="0"/>
          <w:ins w:id="778" w:author="oscar sanchez" w:date="2017-06-29T16:26:00Z"/>
        </w:trPr>
        <w:tc>
          <w:tcPr>
            <w:cnfStyle w:val="001000000000" w:firstRow="0" w:lastRow="0" w:firstColumn="1" w:lastColumn="0" w:oddVBand="0" w:evenVBand="0" w:oddHBand="0" w:evenHBand="0" w:firstRowFirstColumn="0" w:firstRowLastColumn="0" w:lastRowFirstColumn="0" w:lastRowLastColumn="0"/>
            <w:tcW w:w="3823" w:type="dxa"/>
            <w:tcPrChange w:id="779" w:author="oscar sanchez" w:date="2017-07-02T11:14:00Z">
              <w:tcPr>
                <w:tcW w:w="4247" w:type="dxa"/>
              </w:tcPr>
            </w:tcPrChange>
          </w:tcPr>
          <w:p w14:paraId="56BF5B83" w14:textId="77777777" w:rsidR="006D17C8" w:rsidRDefault="006D17C8" w:rsidP="006D17C8">
            <w:pPr>
              <w:cnfStyle w:val="001000100000" w:firstRow="0" w:lastRow="0" w:firstColumn="1" w:lastColumn="0" w:oddVBand="0" w:evenVBand="0" w:oddHBand="1" w:evenHBand="0" w:firstRowFirstColumn="0" w:firstRowLastColumn="0" w:lastRowFirstColumn="0" w:lastRowLastColumn="0"/>
              <w:rPr>
                <w:ins w:id="780" w:author="oscar sanchez" w:date="2017-06-29T16:26:00Z"/>
              </w:rPr>
            </w:pPr>
            <w:ins w:id="781" w:author="oscar sanchez" w:date="2017-06-29T16:26:00Z">
              <w:r>
                <w:t>Ingenieros Informáticos</w:t>
              </w:r>
            </w:ins>
          </w:p>
        </w:tc>
        <w:tc>
          <w:tcPr>
            <w:tcW w:w="4677" w:type="dxa"/>
            <w:tcPrChange w:id="782" w:author="oscar sanchez" w:date="2017-07-02T11:14:00Z">
              <w:tcPr>
                <w:tcW w:w="4247" w:type="dxa"/>
              </w:tcPr>
            </w:tcPrChange>
          </w:tcPr>
          <w:p w14:paraId="06269F43" w14:textId="77777777" w:rsidR="006D17C8" w:rsidRDefault="006D17C8" w:rsidP="006D17C8">
            <w:pPr>
              <w:cnfStyle w:val="000000100000" w:firstRow="0" w:lastRow="0" w:firstColumn="0" w:lastColumn="0" w:oddVBand="0" w:evenVBand="0" w:oddHBand="1" w:evenHBand="0" w:firstRowFirstColumn="0" w:firstRowLastColumn="0" w:lastRowFirstColumn="0" w:lastRowLastColumn="0"/>
              <w:rPr>
                <w:ins w:id="783" w:author="oscar sanchez" w:date="2017-06-29T16:26:00Z"/>
              </w:rPr>
            </w:pPr>
          </w:p>
        </w:tc>
      </w:tr>
      <w:tr w:rsidR="006D17C8" w14:paraId="2EE77516" w14:textId="77777777" w:rsidTr="009E5AC4">
        <w:trPr>
          <w:ins w:id="784" w:author="oscar sanchez" w:date="2017-06-29T16:26:00Z"/>
        </w:trPr>
        <w:tc>
          <w:tcPr>
            <w:cnfStyle w:val="001000000000" w:firstRow="0" w:lastRow="0" w:firstColumn="1" w:lastColumn="0" w:oddVBand="0" w:evenVBand="0" w:oddHBand="0" w:evenHBand="0" w:firstRowFirstColumn="0" w:firstRowLastColumn="0" w:lastRowFirstColumn="0" w:lastRowLastColumn="0"/>
            <w:tcW w:w="3823" w:type="dxa"/>
            <w:tcPrChange w:id="785" w:author="oscar sanchez" w:date="2017-07-02T11:14:00Z">
              <w:tcPr>
                <w:tcW w:w="4247" w:type="dxa"/>
              </w:tcPr>
            </w:tcPrChange>
          </w:tcPr>
          <w:p w14:paraId="4CD370D8" w14:textId="77777777" w:rsidR="006D17C8" w:rsidRDefault="006D17C8" w:rsidP="006D17C8">
            <w:pPr>
              <w:rPr>
                <w:ins w:id="786" w:author="oscar sanchez" w:date="2017-06-29T16:26:00Z"/>
              </w:rPr>
            </w:pPr>
            <w:ins w:id="787" w:author="oscar sanchez" w:date="2017-06-29T16:26:00Z">
              <w:r>
                <w:t>Profesionales del sector tecnológico.</w:t>
              </w:r>
            </w:ins>
          </w:p>
        </w:tc>
        <w:tc>
          <w:tcPr>
            <w:tcW w:w="4677" w:type="dxa"/>
            <w:tcPrChange w:id="788" w:author="oscar sanchez" w:date="2017-07-02T11:14:00Z">
              <w:tcPr>
                <w:tcW w:w="4247" w:type="dxa"/>
              </w:tcPr>
            </w:tcPrChange>
          </w:tcPr>
          <w:p w14:paraId="669CF81E" w14:textId="77777777" w:rsidR="006D17C8" w:rsidRDefault="006D17C8" w:rsidP="006D17C8">
            <w:pPr>
              <w:cnfStyle w:val="000000000000" w:firstRow="0" w:lastRow="0" w:firstColumn="0" w:lastColumn="0" w:oddVBand="0" w:evenVBand="0" w:oddHBand="0" w:evenHBand="0" w:firstRowFirstColumn="0" w:firstRowLastColumn="0" w:lastRowFirstColumn="0" w:lastRowLastColumn="0"/>
              <w:rPr>
                <w:ins w:id="789" w:author="oscar sanchez" w:date="2017-06-29T16:26:00Z"/>
              </w:rPr>
            </w:pPr>
          </w:p>
        </w:tc>
      </w:tr>
      <w:tr w:rsidR="006D17C8" w14:paraId="17D7430E" w14:textId="77777777" w:rsidTr="009E5AC4">
        <w:trPr>
          <w:cnfStyle w:val="000000100000" w:firstRow="0" w:lastRow="0" w:firstColumn="0" w:lastColumn="0" w:oddVBand="0" w:evenVBand="0" w:oddHBand="1" w:evenHBand="0" w:firstRowFirstColumn="0" w:firstRowLastColumn="0" w:lastRowFirstColumn="0" w:lastRowLastColumn="0"/>
          <w:ins w:id="790" w:author="oscar sanchez" w:date="2017-06-29T16:26:00Z"/>
        </w:trPr>
        <w:tc>
          <w:tcPr>
            <w:cnfStyle w:val="001000000000" w:firstRow="0" w:lastRow="0" w:firstColumn="1" w:lastColumn="0" w:oddVBand="0" w:evenVBand="0" w:oddHBand="0" w:evenHBand="0" w:firstRowFirstColumn="0" w:firstRowLastColumn="0" w:lastRowFirstColumn="0" w:lastRowLastColumn="0"/>
            <w:tcW w:w="3823" w:type="dxa"/>
            <w:tcPrChange w:id="791" w:author="oscar sanchez" w:date="2017-07-02T11:14:00Z">
              <w:tcPr>
                <w:tcW w:w="4247" w:type="dxa"/>
              </w:tcPr>
            </w:tcPrChange>
          </w:tcPr>
          <w:p w14:paraId="00838CD6" w14:textId="77777777" w:rsidR="006D17C8" w:rsidRDefault="006D17C8" w:rsidP="006D17C8">
            <w:pPr>
              <w:cnfStyle w:val="001000100000" w:firstRow="0" w:lastRow="0" w:firstColumn="1" w:lastColumn="0" w:oddVBand="0" w:evenVBand="0" w:oddHBand="1" w:evenHBand="0" w:firstRowFirstColumn="0" w:firstRowLastColumn="0" w:lastRowFirstColumn="0" w:lastRowLastColumn="0"/>
              <w:rPr>
                <w:ins w:id="792" w:author="oscar sanchez" w:date="2017-06-29T16:26:00Z"/>
              </w:rPr>
            </w:pPr>
            <w:ins w:id="793" w:author="oscar sanchez" w:date="2017-06-29T16:26:00Z">
              <w:r>
                <w:t>Arquitectos.</w:t>
              </w:r>
            </w:ins>
          </w:p>
        </w:tc>
        <w:tc>
          <w:tcPr>
            <w:tcW w:w="4677" w:type="dxa"/>
            <w:tcPrChange w:id="794" w:author="oscar sanchez" w:date="2017-07-02T11:14:00Z">
              <w:tcPr>
                <w:tcW w:w="4247" w:type="dxa"/>
              </w:tcPr>
            </w:tcPrChange>
          </w:tcPr>
          <w:p w14:paraId="51BE97ED" w14:textId="77777777" w:rsidR="006D17C8" w:rsidRDefault="006D17C8">
            <w:pPr>
              <w:keepNext/>
              <w:cnfStyle w:val="000000100000" w:firstRow="0" w:lastRow="0" w:firstColumn="0" w:lastColumn="0" w:oddVBand="0" w:evenVBand="0" w:oddHBand="1" w:evenHBand="0" w:firstRowFirstColumn="0" w:firstRowLastColumn="0" w:lastRowFirstColumn="0" w:lastRowLastColumn="0"/>
              <w:rPr>
                <w:ins w:id="795" w:author="oscar sanchez" w:date="2017-06-29T16:26:00Z"/>
              </w:rPr>
              <w:pPrChange w:id="796" w:author="oscar sanchez" w:date="2017-06-29T16:37:00Z">
                <w:pPr>
                  <w:cnfStyle w:val="000000100000" w:firstRow="0" w:lastRow="0" w:firstColumn="0" w:lastColumn="0" w:oddVBand="0" w:evenVBand="0" w:oddHBand="1" w:evenHBand="0" w:firstRowFirstColumn="0" w:firstRowLastColumn="0" w:lastRowFirstColumn="0" w:lastRowLastColumn="0"/>
                </w:pPr>
              </w:pPrChange>
            </w:pPr>
          </w:p>
        </w:tc>
      </w:tr>
    </w:tbl>
    <w:p w14:paraId="38343ADD" w14:textId="6F384B2F" w:rsidR="006D17C8" w:rsidRDefault="009A5F5D">
      <w:pPr>
        <w:pStyle w:val="Descripcin"/>
        <w:rPr>
          <w:ins w:id="797" w:author="oscar sanchez" w:date="2017-06-29T16:26:00Z"/>
        </w:rPr>
        <w:pPrChange w:id="798" w:author="oscar sanchez" w:date="2017-06-29T16:37:00Z">
          <w:pPr/>
        </w:pPrChange>
      </w:pPr>
      <w:ins w:id="799" w:author="oscar sanchez" w:date="2017-06-29T16:37:00Z">
        <w:r>
          <w:t xml:space="preserve">Tabla </w:t>
        </w:r>
        <w:r>
          <w:fldChar w:fldCharType="begin"/>
        </w:r>
        <w:r>
          <w:instrText xml:space="preserve"> SEQ Tabla \* ARABIC </w:instrText>
        </w:r>
      </w:ins>
      <w:r>
        <w:fldChar w:fldCharType="separate"/>
      </w:r>
      <w:ins w:id="800" w:author="oscar sanchez" w:date="2017-06-29T16:37:00Z">
        <w:r>
          <w:rPr>
            <w:noProof/>
          </w:rPr>
          <w:t>9</w:t>
        </w:r>
        <w:r>
          <w:fldChar w:fldCharType="end"/>
        </w:r>
        <w:r>
          <w:t>: Participantes en la encuesta</w:t>
        </w:r>
      </w:ins>
    </w:p>
    <w:p w14:paraId="46C314C4" w14:textId="77777777" w:rsidR="006D17C8" w:rsidRDefault="006D17C8" w:rsidP="006D17C8">
      <w:pPr>
        <w:rPr>
          <w:ins w:id="801" w:author="oscar sanchez" w:date="2017-06-29T16:26:00Z"/>
        </w:rPr>
      </w:pPr>
      <w:commentRangeStart w:id="802"/>
      <w:ins w:id="803" w:author="oscar sanchez" w:date="2017-06-29T16:26:00Z">
        <w:r>
          <w:t>El proceso que se va a seguir para la valoración de estos criterios por la muestra escogida será el siguiente y tendrá las siguientes características:</w:t>
        </w:r>
      </w:ins>
    </w:p>
    <w:p w14:paraId="45006CEF" w14:textId="77777777" w:rsidR="006D17C8" w:rsidRDefault="006D17C8" w:rsidP="006D17C8">
      <w:pPr>
        <w:pStyle w:val="Prrafodelista"/>
        <w:numPr>
          <w:ilvl w:val="0"/>
          <w:numId w:val="7"/>
        </w:numPr>
        <w:spacing w:after="160" w:line="259" w:lineRule="auto"/>
        <w:rPr>
          <w:ins w:id="804" w:author="oscar sanchez" w:date="2017-06-29T16:26:00Z"/>
        </w:rPr>
      </w:pPr>
      <w:ins w:id="805" w:author="oscar sanchez" w:date="2017-06-29T16:26:00Z">
        <w:r>
          <w:t>El estudio tendrá en cuenta solo las encuestas de los usuarios que completen las 5 encuestas que componen el estudio, esto se hace para mantener una coherencia y cohesión en los datos, los mismos usuarios valoran distintas interfaces.</w:t>
        </w:r>
        <w:r>
          <w:br/>
        </w:r>
      </w:ins>
    </w:p>
    <w:p w14:paraId="3C5FDC79" w14:textId="77777777" w:rsidR="006D17C8" w:rsidRDefault="006D17C8" w:rsidP="006D17C8">
      <w:pPr>
        <w:pStyle w:val="Prrafodelista"/>
        <w:numPr>
          <w:ilvl w:val="0"/>
          <w:numId w:val="7"/>
        </w:numPr>
        <w:spacing w:after="160" w:line="259" w:lineRule="auto"/>
        <w:rPr>
          <w:ins w:id="806" w:author="oscar sanchez" w:date="2017-06-29T16:26:00Z"/>
        </w:rPr>
      </w:pPr>
      <w:ins w:id="807" w:author="oscar sanchez" w:date="2017-06-29T16:26:00Z">
        <w:r>
          <w:t xml:space="preserve">El proceso tendrá una duración aproximada de un mes enviándose a los participantes una encuesta cada semana. </w:t>
        </w:r>
        <w:r>
          <w:br/>
        </w:r>
      </w:ins>
    </w:p>
    <w:p w14:paraId="4499EB05" w14:textId="77777777" w:rsidR="006D17C8" w:rsidRDefault="006D17C8" w:rsidP="006D17C8">
      <w:pPr>
        <w:pStyle w:val="Prrafodelista"/>
        <w:numPr>
          <w:ilvl w:val="0"/>
          <w:numId w:val="7"/>
        </w:numPr>
        <w:spacing w:after="160" w:line="259" w:lineRule="auto"/>
        <w:rPr>
          <w:ins w:id="808" w:author="oscar sanchez" w:date="2017-06-29T16:26:00Z"/>
        </w:rPr>
      </w:pPr>
      <w:ins w:id="809" w:author="oscar sanchez" w:date="2017-06-29T16:26:00Z">
        <w:r>
          <w:t>Cada encuesta tendrá un encabezado para que el usuario se identifique con un nombre, apodo o de cualquier forma que una vez completado todo el estudio se pueda recolectar los resultados tanto del conjunto como de cada encuestado individualmente, además es requisito para cumplir el punto número 1.</w:t>
        </w:r>
        <w:r>
          <w:br/>
        </w:r>
      </w:ins>
    </w:p>
    <w:p w14:paraId="5FD9E938" w14:textId="77777777" w:rsidR="006D17C8" w:rsidRDefault="006D17C8" w:rsidP="006D17C8">
      <w:pPr>
        <w:pStyle w:val="Prrafodelista"/>
        <w:numPr>
          <w:ilvl w:val="0"/>
          <w:numId w:val="7"/>
        </w:numPr>
        <w:spacing w:after="160" w:line="259" w:lineRule="auto"/>
        <w:rPr>
          <w:ins w:id="810" w:author="oscar sanchez" w:date="2017-06-29T16:26:00Z"/>
        </w:rPr>
      </w:pPr>
      <w:ins w:id="811" w:author="oscar sanchez" w:date="2017-06-29T16:26:00Z">
        <w:r>
          <w:t xml:space="preserve">En la primera de las encuestas se integrará un apartado para que el usuario indique las características del equipo en el que va a realizar las pruebas y que va ser el mismo para todas las pruebas. </w:t>
        </w:r>
      </w:ins>
    </w:p>
    <w:p w14:paraId="45D4F158" w14:textId="77777777" w:rsidR="006D17C8" w:rsidRDefault="006D17C8" w:rsidP="006D17C8">
      <w:pPr>
        <w:pStyle w:val="Prrafodelista"/>
        <w:rPr>
          <w:ins w:id="812" w:author="oscar sanchez" w:date="2017-06-29T16:26:00Z"/>
        </w:rPr>
      </w:pPr>
    </w:p>
    <w:p w14:paraId="153B9B4E" w14:textId="77777777" w:rsidR="006D17C8" w:rsidRDefault="006D17C8" w:rsidP="006D17C8">
      <w:pPr>
        <w:pStyle w:val="Prrafodelista"/>
        <w:numPr>
          <w:ilvl w:val="0"/>
          <w:numId w:val="7"/>
        </w:numPr>
        <w:spacing w:after="160" w:line="259" w:lineRule="auto"/>
        <w:rPr>
          <w:ins w:id="813" w:author="oscar sanchez" w:date="2017-06-29T16:26:00Z"/>
        </w:rPr>
      </w:pPr>
      <w:ins w:id="814" w:author="oscar sanchez" w:date="2017-06-29T16:26:00Z">
        <w:r>
          <w:lastRenderedPageBreak/>
          <w:t xml:space="preserve">Los apartados que los encuestados deben valorar para determinar la puntuación de cada programa tienen una puntuación de entre 1 y 5 siendo cinco el máximo. </w:t>
        </w:r>
        <w:r>
          <w:br/>
        </w:r>
      </w:ins>
    </w:p>
    <w:p w14:paraId="2AC1CD1D" w14:textId="77777777" w:rsidR="006D17C8" w:rsidRDefault="006D17C8" w:rsidP="006D17C8">
      <w:pPr>
        <w:pStyle w:val="Prrafodelista"/>
        <w:numPr>
          <w:ilvl w:val="0"/>
          <w:numId w:val="7"/>
        </w:numPr>
        <w:spacing w:after="160" w:line="259" w:lineRule="auto"/>
        <w:rPr>
          <w:ins w:id="815" w:author="oscar sanchez" w:date="2017-06-29T16:26:00Z"/>
        </w:rPr>
      </w:pPr>
      <w:ins w:id="816" w:author="oscar sanchez" w:date="2017-06-29T16:26:00Z">
        <w:r>
          <w:t>Para el</w:t>
        </w:r>
        <w:r>
          <w:rPr>
            <w:b/>
          </w:rPr>
          <w:t xml:space="preserve"> </w:t>
        </w:r>
        <w:r>
          <w:t xml:space="preserve">apartado </w:t>
        </w:r>
        <w:r>
          <w:rPr>
            <w:b/>
          </w:rPr>
          <w:t xml:space="preserve">editor visual intuitivo </w:t>
        </w:r>
        <w:r>
          <w:t xml:space="preserve">se pedirá a los usuarios que valoren: </w:t>
        </w:r>
        <w:r>
          <w:br/>
          <w:t>-A priori parece un programa sencillo de utilizar.</w:t>
        </w:r>
        <w:r>
          <w:br/>
          <w:t>-Los iconos representan bien los elementos.</w:t>
        </w:r>
        <w:r>
          <w:br/>
        </w:r>
      </w:ins>
    </w:p>
    <w:p w14:paraId="67E699D7" w14:textId="1B055433" w:rsidR="006D17C8" w:rsidRDefault="006D17C8" w:rsidP="006D17C8">
      <w:pPr>
        <w:pStyle w:val="Prrafodelista"/>
        <w:numPr>
          <w:ilvl w:val="0"/>
          <w:numId w:val="7"/>
        </w:numPr>
        <w:spacing w:after="160" w:line="259" w:lineRule="auto"/>
        <w:rPr>
          <w:ins w:id="817" w:author="oscar sanchez" w:date="2017-06-29T16:26:00Z"/>
        </w:rPr>
      </w:pPr>
      <w:ins w:id="818" w:author="oscar sanchez" w:date="2017-06-29T16:26:00Z">
        <w:r>
          <w:t>En el caso de valorar si el editor es visualmente atractivo, con un aspecto cuidado y actual los apartados a puntuar son los siguientes:</w:t>
        </w:r>
        <w:r>
          <w:br/>
          <w:t>-La interfaz es atractiva.</w:t>
        </w:r>
        <w:r>
          <w:br/>
          <w:t>-Tiene un aspecto cuidado y moderno.</w:t>
        </w:r>
        <w:r>
          <w:br/>
          <w:t>-Puntúa el diseño del programa.</w:t>
        </w:r>
        <w:r>
          <w:br/>
        </w:r>
      </w:ins>
    </w:p>
    <w:p w14:paraId="14A8B1D0" w14:textId="77777777" w:rsidR="006D17C8" w:rsidRDefault="006D17C8" w:rsidP="006D17C8">
      <w:pPr>
        <w:pStyle w:val="Prrafodelista"/>
        <w:numPr>
          <w:ilvl w:val="0"/>
          <w:numId w:val="7"/>
        </w:numPr>
        <w:spacing w:after="160" w:line="259" w:lineRule="auto"/>
        <w:rPr>
          <w:ins w:id="819" w:author="oscar sanchez" w:date="2017-06-29T16:26:00Z"/>
        </w:rPr>
      </w:pPr>
      <w:ins w:id="820" w:author="oscar sanchez" w:date="2017-06-29T16:26:00Z">
        <w:r>
          <w:t>El buen funcionamiento del programa se medirá con los siguientes apartados:</w:t>
        </w:r>
        <w:r>
          <w:br/>
          <w:t>-Rapidez al iniciarse.</w:t>
        </w:r>
        <w:r>
          <w:br/>
          <w:t>-Consumo de recursos del programa.</w:t>
        </w:r>
        <w:r>
          <w:br/>
          <w:t>-El programa se muestra rápido.</w:t>
        </w:r>
        <w:r>
          <w:br/>
        </w:r>
      </w:ins>
    </w:p>
    <w:p w14:paraId="67C5C479" w14:textId="2F3DB678" w:rsidR="006D17C8" w:rsidRPr="004B5FFB" w:rsidRDefault="0047682A">
      <w:pPr>
        <w:rPr>
          <w:ins w:id="821" w:author="oscar sanchez" w:date="2017-06-29T16:25:00Z"/>
        </w:rPr>
        <w:pPrChange w:id="822" w:author="oscar sanchez" w:date="2017-06-29T16:26:00Z">
          <w:pPr>
            <w:pStyle w:val="Ttulo3"/>
          </w:pPr>
        </w:pPrChange>
      </w:pPr>
      <w:ins w:id="823" w:author="oscar sanchez" w:date="2017-06-29T16:26:00Z">
        <w:r>
          <w:t xml:space="preserve">Existen dos apartados no </w:t>
        </w:r>
      </w:ins>
      <w:ins w:id="824" w:author="oscar sanchez" w:date="2017-07-02T12:10:00Z">
        <w:r>
          <w:t>obligatorios y no cuantificables</w:t>
        </w:r>
      </w:ins>
      <w:ins w:id="825" w:author="oscar sanchez" w:date="2017-06-29T16:26:00Z">
        <w:r w:rsidR="006D17C8">
          <w:t>, donde el usuario puede añadir información adicional que posteriormente si son completados habrá que valorar, son los siguientes apartados:</w:t>
        </w:r>
        <w:r w:rsidR="006D17C8">
          <w:br/>
          <w:t>-Un apartado destinado a que el usuario indique si el programa no ha funcionado bien los errores que ha tenido.  Si se produce algún caso de este tipo influirá negativamente en la valoración del funcionamiento general.</w:t>
        </w:r>
        <w:r w:rsidR="006D17C8">
          <w:br/>
          <w:t>-Un campo para que el usuario valore con palabras la interfaz, que después habrá que interpretar.</w:t>
        </w:r>
        <w:commentRangeEnd w:id="747"/>
        <w:r w:rsidR="006D17C8">
          <w:rPr>
            <w:rStyle w:val="Refdecomentario"/>
          </w:rPr>
          <w:commentReference w:id="747"/>
        </w:r>
      </w:ins>
      <w:commentRangeEnd w:id="802"/>
      <w:ins w:id="826" w:author="oscar sanchez" w:date="2017-07-02T12:10:00Z">
        <w:r>
          <w:rPr>
            <w:rStyle w:val="Refdecomentario"/>
          </w:rPr>
          <w:commentReference w:id="802"/>
        </w:r>
      </w:ins>
    </w:p>
    <w:p w14:paraId="76C74CB0" w14:textId="385A3C38" w:rsidR="00227C8C" w:rsidRDefault="00227C8C" w:rsidP="00227C8C">
      <w:pPr>
        <w:pStyle w:val="Ttulo3"/>
      </w:pPr>
      <w:r>
        <w:t>Criterio 5: Escalabilidad.</w:t>
      </w:r>
    </w:p>
    <w:p w14:paraId="56D5FACA" w14:textId="77777777" w:rsidR="00227C8C" w:rsidRDefault="00227C8C" w:rsidP="00227C8C">
      <w:r>
        <w:t xml:space="preserve">El presente proyecto en su apartado de guía de uso pretende ser una iniciación al uso de un framework de videojuegos tanto para usuarios expertos en programación como para usuarios medios.  </w:t>
      </w:r>
    </w:p>
    <w:p w14:paraId="6A030527" w14:textId="0CCCB33E" w:rsidR="00227C8C" w:rsidRDefault="00227C8C" w:rsidP="00227C8C">
      <w:pPr>
        <w:rPr>
          <w:ins w:id="827" w:author="oscar sanchez" w:date="2017-06-27T13:07:00Z"/>
        </w:rPr>
      </w:pPr>
      <w:r>
        <w:t xml:space="preserve">Pero los conocimientos adquiridos durante la realización del mismo deben servir tanto para realizar pequeños proyectos como los que aquí se proponen como para futuros juegos más grandes y ambiciosos. </w:t>
      </w:r>
      <w:commentRangeStart w:id="828"/>
      <w:del w:id="829" w:author="oscar sanchez" w:date="2017-06-26T11:43:00Z">
        <w:r w:rsidDel="00E31D6F">
          <w:delText xml:space="preserve">Por lo que el programa seleccionado </w:delText>
        </w:r>
        <w:commentRangeEnd w:id="828"/>
        <w:r w:rsidR="003B51D3" w:rsidDel="00E31D6F">
          <w:rPr>
            <w:rStyle w:val="Refdecomentario"/>
          </w:rPr>
          <w:commentReference w:id="828"/>
        </w:r>
      </w:del>
      <w:ins w:id="830" w:author="oscar sanchez" w:date="2017-06-26T11:43:00Z">
        <w:r w:rsidR="00E31D6F">
          <w:t xml:space="preserve">De esta forma el programa seleccionado </w:t>
        </w:r>
      </w:ins>
      <w:r>
        <w:t xml:space="preserve">debe tener una gran escalabilidad que permita afrontar problemas mayores y seguir progresando en cuanto a la complejidad de los proyectos creados. </w:t>
      </w:r>
    </w:p>
    <w:p w14:paraId="2405139D" w14:textId="735CCC7D" w:rsidR="00F57F83" w:rsidRDefault="00F57F83" w:rsidP="00227C8C">
      <w:ins w:id="831" w:author="oscar sanchez" w:date="2017-06-27T13:07:00Z">
        <w:r>
          <w:t>Los dos apartados que componente este criterio son los mostrados en la siguiente tabla y su puntuaci</w:t>
        </w:r>
      </w:ins>
      <w:ins w:id="832" w:author="oscar sanchez" w:date="2017-06-27T13:08:00Z">
        <w:r>
          <w:t xml:space="preserve">ón es la siguiente. </w:t>
        </w:r>
      </w:ins>
    </w:p>
    <w:tbl>
      <w:tblPr>
        <w:tblStyle w:val="Tabladecuadrcula4-nfasis21"/>
        <w:tblW w:w="0" w:type="auto"/>
        <w:tblLook w:val="04A0" w:firstRow="1" w:lastRow="0" w:firstColumn="1" w:lastColumn="0" w:noHBand="0" w:noVBand="1"/>
        <w:tblPrChange w:id="833" w:author="oscar sanchez" w:date="2017-06-27T13:06:00Z">
          <w:tblPr>
            <w:tblStyle w:val="Tabladecuadrcula4-nfasis21"/>
            <w:tblW w:w="0" w:type="auto"/>
            <w:tblLook w:val="04A0" w:firstRow="1" w:lastRow="0" w:firstColumn="1" w:lastColumn="0" w:noHBand="0" w:noVBand="1"/>
          </w:tblPr>
        </w:tblPrChange>
      </w:tblPr>
      <w:tblGrid>
        <w:gridCol w:w="3060"/>
        <w:gridCol w:w="2262"/>
        <w:gridCol w:w="3172"/>
        <w:tblGridChange w:id="834">
          <w:tblGrid>
            <w:gridCol w:w="4194"/>
            <w:gridCol w:w="4194"/>
            <w:gridCol w:w="4194"/>
          </w:tblGrid>
        </w:tblGridChange>
      </w:tblGrid>
      <w:tr w:rsidR="00F57F83" w14:paraId="1FF6CFA7" w14:textId="77777777" w:rsidTr="00F57F83">
        <w:trPr>
          <w:cnfStyle w:val="100000000000" w:firstRow="1" w:lastRow="0" w:firstColumn="0" w:lastColumn="0" w:oddVBand="0" w:evenVBand="0" w:oddHBand="0" w:evenHBand="0" w:firstRowFirstColumn="0" w:firstRowLastColumn="0" w:lastRowFirstColumn="0" w:lastRowLastColumn="0"/>
          <w:trHeight w:val="260"/>
          <w:trPrChange w:id="835" w:author="oscar sanchez" w:date="2017-06-27T13:06:00Z">
            <w:trPr>
              <w:trHeight w:val="260"/>
            </w:trPr>
          </w:trPrChange>
        </w:trPr>
        <w:tc>
          <w:tcPr>
            <w:cnfStyle w:val="001000000000" w:firstRow="0" w:lastRow="0" w:firstColumn="1" w:lastColumn="0" w:oddVBand="0" w:evenVBand="0" w:oddHBand="0" w:evenHBand="0" w:firstRowFirstColumn="0" w:firstRowLastColumn="0" w:lastRowFirstColumn="0" w:lastRowLastColumn="0"/>
            <w:tcW w:w="3060" w:type="dxa"/>
            <w:tcPrChange w:id="836" w:author="oscar sanchez" w:date="2017-06-27T13:06:00Z">
              <w:tcPr>
                <w:tcW w:w="4194" w:type="dxa"/>
              </w:tcPr>
            </w:tcPrChange>
          </w:tcPr>
          <w:p w14:paraId="10E986FB" w14:textId="77777777" w:rsidR="00F57F83" w:rsidRPr="00D5538F" w:rsidRDefault="00F57F83" w:rsidP="007942E7">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lastRenderedPageBreak/>
              <w:t>CRITERIO</w:t>
            </w:r>
          </w:p>
        </w:tc>
        <w:tc>
          <w:tcPr>
            <w:tcW w:w="2262" w:type="dxa"/>
            <w:tcPrChange w:id="837" w:author="oscar sanchez" w:date="2017-06-27T13:06:00Z">
              <w:tcPr>
                <w:tcW w:w="4194" w:type="dxa"/>
              </w:tcPr>
            </w:tcPrChange>
          </w:tcPr>
          <w:p w14:paraId="0C876CE6" w14:textId="3352BD34" w:rsidR="00F57F83" w:rsidRPr="00F57F83" w:rsidRDefault="00F57F83">
            <w:pPr>
              <w:pStyle w:val="Ttulo3"/>
              <w:jc w:val="center"/>
              <w:outlineLvl w:val="2"/>
              <w:cnfStyle w:val="100000000000" w:firstRow="1" w:lastRow="0" w:firstColumn="0" w:lastColumn="0" w:oddVBand="0" w:evenVBand="0" w:oddHBand="0" w:evenHBand="0" w:firstRowFirstColumn="0" w:firstRowLastColumn="0" w:lastRowFirstColumn="0" w:lastRowLastColumn="0"/>
              <w:rPr>
                <w:ins w:id="838" w:author="oscar sanchez" w:date="2017-06-27T13:06:00Z"/>
              </w:rPr>
            </w:pPr>
            <w:ins w:id="839" w:author="oscar sanchez" w:date="2017-06-27T13:06:00Z">
              <w:r>
                <w:t>IMPORTANCIA</w:t>
              </w:r>
            </w:ins>
          </w:p>
        </w:tc>
        <w:tc>
          <w:tcPr>
            <w:tcW w:w="3172" w:type="dxa"/>
            <w:tcPrChange w:id="840" w:author="oscar sanchez" w:date="2017-06-27T13:06:00Z">
              <w:tcPr>
                <w:tcW w:w="4194" w:type="dxa"/>
              </w:tcPr>
            </w:tcPrChange>
          </w:tcPr>
          <w:p w14:paraId="69EC0E8B" w14:textId="6B3FE029"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57F83" w14:paraId="0C478FE7" w14:textId="77777777" w:rsidTr="00F57F83">
        <w:trPr>
          <w:cnfStyle w:val="000000100000" w:firstRow="0" w:lastRow="0" w:firstColumn="0" w:lastColumn="0" w:oddVBand="0" w:evenVBand="0" w:oddHBand="1" w:evenHBand="0" w:firstRowFirstColumn="0" w:firstRowLastColumn="0" w:lastRowFirstColumn="0" w:lastRowLastColumn="0"/>
          <w:trHeight w:val="260"/>
          <w:trPrChange w:id="841" w:author="oscar sanchez" w:date="2017-06-27T13:06:00Z">
            <w:trPr>
              <w:trHeight w:val="260"/>
            </w:trPr>
          </w:trPrChange>
        </w:trPr>
        <w:tc>
          <w:tcPr>
            <w:cnfStyle w:val="001000000000" w:firstRow="0" w:lastRow="0" w:firstColumn="1" w:lastColumn="0" w:oddVBand="0" w:evenVBand="0" w:oddHBand="0" w:evenHBand="0" w:firstRowFirstColumn="0" w:firstRowLastColumn="0" w:lastRowFirstColumn="0" w:lastRowLastColumn="0"/>
            <w:tcW w:w="3060" w:type="dxa"/>
            <w:tcPrChange w:id="842" w:author="oscar sanchez" w:date="2017-06-27T13:06:00Z">
              <w:tcPr>
                <w:tcW w:w="4194" w:type="dxa"/>
              </w:tcPr>
            </w:tcPrChange>
          </w:tcPr>
          <w:p w14:paraId="5A88F562" w14:textId="77777777" w:rsidR="00F57F83" w:rsidRDefault="00F57F83"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rsidRPr="002A5CAB">
              <w:t>Posibilidad de crear funciones y scripts propios y/o lenguaje de programación propio.</w:t>
            </w:r>
          </w:p>
        </w:tc>
        <w:tc>
          <w:tcPr>
            <w:tcW w:w="2262" w:type="dxa"/>
            <w:tcPrChange w:id="843" w:author="oscar sanchez" w:date="2017-06-27T13:06:00Z">
              <w:tcPr>
                <w:tcW w:w="4194" w:type="dxa"/>
              </w:tcPr>
            </w:tcPrChange>
          </w:tcPr>
          <w:p w14:paraId="614EE7D1" w14:textId="1ACC6306"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844" w:author="oscar sanchez" w:date="2017-06-27T13:06:00Z"/>
              </w:rPr>
            </w:pPr>
            <w:ins w:id="845" w:author="oscar sanchez" w:date="2017-06-27T13:06:00Z">
              <w:r>
                <w:t>Clave</w:t>
              </w:r>
            </w:ins>
          </w:p>
        </w:tc>
        <w:tc>
          <w:tcPr>
            <w:tcW w:w="3172" w:type="dxa"/>
            <w:tcPrChange w:id="846" w:author="oscar sanchez" w:date="2017-06-27T13:06:00Z">
              <w:tcPr>
                <w:tcW w:w="4194" w:type="dxa"/>
              </w:tcPr>
            </w:tcPrChange>
          </w:tcPr>
          <w:p w14:paraId="533AA7E3" w14:textId="42696B87"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0-8</w:t>
            </w:r>
          </w:p>
        </w:tc>
      </w:tr>
      <w:tr w:rsidR="00F57F83" w14:paraId="6C5D6BF7" w14:textId="77777777" w:rsidTr="00F57F83">
        <w:trPr>
          <w:trHeight w:val="260"/>
          <w:trPrChange w:id="847" w:author="oscar sanchez" w:date="2017-06-27T13:06:00Z">
            <w:trPr>
              <w:trHeight w:val="260"/>
            </w:trPr>
          </w:trPrChange>
        </w:trPr>
        <w:tc>
          <w:tcPr>
            <w:cnfStyle w:val="001000000000" w:firstRow="0" w:lastRow="0" w:firstColumn="1" w:lastColumn="0" w:oddVBand="0" w:evenVBand="0" w:oddHBand="0" w:evenHBand="0" w:firstRowFirstColumn="0" w:firstRowLastColumn="0" w:lastRowFirstColumn="0" w:lastRowLastColumn="0"/>
            <w:tcW w:w="3060" w:type="dxa"/>
            <w:tcPrChange w:id="848" w:author="oscar sanchez" w:date="2017-06-27T13:06:00Z">
              <w:tcPr>
                <w:tcW w:w="4194" w:type="dxa"/>
              </w:tcPr>
            </w:tcPrChange>
          </w:tcPr>
          <w:p w14:paraId="30683BA1" w14:textId="77777777" w:rsidR="00F57F83" w:rsidRPr="007103E3" w:rsidRDefault="00F57F83" w:rsidP="007942E7">
            <w:pPr>
              <w:pStyle w:val="Ttulo3"/>
              <w:jc w:val="center"/>
              <w:outlineLvl w:val="2"/>
              <w:rPr>
                <w:lang w:val="en-US"/>
              </w:rPr>
            </w:pPr>
            <w:r w:rsidRPr="007103E3">
              <w:rPr>
                <w:lang w:val="en-US"/>
              </w:rPr>
              <w:t xml:space="preserve">Add-ons y plug-ins </w:t>
            </w:r>
          </w:p>
        </w:tc>
        <w:tc>
          <w:tcPr>
            <w:tcW w:w="2262" w:type="dxa"/>
            <w:tcPrChange w:id="849" w:author="oscar sanchez" w:date="2017-06-27T13:06:00Z">
              <w:tcPr>
                <w:tcW w:w="4194" w:type="dxa"/>
              </w:tcPr>
            </w:tcPrChange>
          </w:tcPr>
          <w:p w14:paraId="0C354AED" w14:textId="61BC3867" w:rsidR="00F57F83" w:rsidRDefault="00F57F83"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ins w:id="850" w:author="oscar sanchez" w:date="2017-06-27T13:06:00Z"/>
              </w:rPr>
            </w:pPr>
            <w:ins w:id="851" w:author="oscar sanchez" w:date="2017-06-27T13:07:00Z">
              <w:r>
                <w:t>Alta</w:t>
              </w:r>
            </w:ins>
          </w:p>
        </w:tc>
        <w:tc>
          <w:tcPr>
            <w:tcW w:w="3172" w:type="dxa"/>
            <w:tcPrChange w:id="852" w:author="oscar sanchez" w:date="2017-06-27T13:06:00Z">
              <w:tcPr>
                <w:tcW w:w="4194" w:type="dxa"/>
              </w:tcPr>
            </w:tcPrChange>
          </w:tcPr>
          <w:p w14:paraId="29C4577F" w14:textId="2B202B99" w:rsidR="00F57F83" w:rsidRDefault="00F57F83"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0-6</w:t>
            </w:r>
          </w:p>
        </w:tc>
      </w:tr>
    </w:tbl>
    <w:p w14:paraId="5703D1D9" w14:textId="456745F6" w:rsidR="00227C8C" w:rsidRDefault="00227C8C" w:rsidP="00227C8C">
      <w:pPr>
        <w:pStyle w:val="Descripcin"/>
      </w:pPr>
      <w:r>
        <w:t xml:space="preserve">Tabla </w:t>
      </w:r>
      <w:ins w:id="853" w:author="oscar sanchez" w:date="2017-06-29T16:37:00Z">
        <w:r w:rsidR="009A5F5D">
          <w:fldChar w:fldCharType="begin"/>
        </w:r>
        <w:r w:rsidR="009A5F5D">
          <w:instrText xml:space="preserve"> SEQ Tabla \* ARABIC </w:instrText>
        </w:r>
      </w:ins>
      <w:r w:rsidR="009A5F5D">
        <w:fldChar w:fldCharType="separate"/>
      </w:r>
      <w:ins w:id="854" w:author="oscar sanchez" w:date="2017-06-29T16:37:00Z">
        <w:r w:rsidR="009A5F5D">
          <w:rPr>
            <w:noProof/>
          </w:rPr>
          <w:t>10</w:t>
        </w:r>
        <w:r w:rsidR="009A5F5D">
          <w:fldChar w:fldCharType="end"/>
        </w:r>
      </w:ins>
      <w:del w:id="855"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5</w:delText>
        </w:r>
        <w:r w:rsidR="00761C81" w:rsidDel="006016DF">
          <w:rPr>
            <w:noProof/>
          </w:rPr>
          <w:fldChar w:fldCharType="end"/>
        </w:r>
      </w:del>
      <w:r>
        <w:t>: Criterio: Escalabilidad</w:t>
      </w:r>
    </w:p>
    <w:p w14:paraId="48965A0F" w14:textId="77777777" w:rsidR="00227C8C" w:rsidRDefault="00227C8C" w:rsidP="00227C8C">
      <w:pPr>
        <w:pStyle w:val="Ttulo3"/>
      </w:pPr>
      <w:r>
        <w:t>Criterio 6: Resultados profesionales.</w:t>
      </w:r>
    </w:p>
    <w:p w14:paraId="4B09BE53" w14:textId="136470D8" w:rsidR="00227C8C" w:rsidRDefault="00227C8C" w:rsidP="00227C8C">
      <w:r>
        <w:t xml:space="preserve">Los resultados que otros desarrolladores y/o creadores han conseguido con los diversos frameworks también es un criterio importante a la hora de </w:t>
      </w:r>
      <w:commentRangeStart w:id="856"/>
      <w:r>
        <w:t xml:space="preserve">seleccionar </w:t>
      </w:r>
      <w:ins w:id="857" w:author="oscar sanchez" w:date="2017-06-26T11:43:00Z">
        <w:r w:rsidR="00E31D6F">
          <w:t xml:space="preserve">aquél </w:t>
        </w:r>
      </w:ins>
      <w:r>
        <w:t xml:space="preserve">sobre el que se va realizar las acciones </w:t>
      </w:r>
      <w:commentRangeEnd w:id="856"/>
      <w:r w:rsidR="003B51D3">
        <w:rPr>
          <w:rStyle w:val="Refdecomentario"/>
        </w:rPr>
        <w:commentReference w:id="856"/>
      </w:r>
      <w:r>
        <w:t xml:space="preserve">del presente proyecto. </w:t>
      </w:r>
    </w:p>
    <w:p w14:paraId="4FD75DED" w14:textId="6B428256" w:rsidR="00227C8C" w:rsidRDefault="00227C8C" w:rsidP="00227C8C">
      <w:r>
        <w:t xml:space="preserve">Elementos como la implantación de dichos motores en el mercado de juegos profesionales y los acabados gráficos y/o estéticos que se pueden conseguir con ellos </w:t>
      </w:r>
      <w:ins w:id="858" w:author="oscar sanchez" w:date="2017-06-26T11:43:00Z">
        <w:r w:rsidR="00E31D6F">
          <w:t xml:space="preserve">son esenciales </w:t>
        </w:r>
      </w:ins>
      <w:commentRangeStart w:id="859"/>
      <w:del w:id="860" w:author="oscar sanchez" w:date="2017-06-26T11:43:00Z">
        <w:r w:rsidDel="00E31D6F">
          <w:delText xml:space="preserve">es esencial </w:delText>
        </w:r>
        <w:commentRangeEnd w:id="859"/>
        <w:r w:rsidR="003B51D3" w:rsidDel="00E31D6F">
          <w:rPr>
            <w:rStyle w:val="Refdecomentario"/>
          </w:rPr>
          <w:commentReference w:id="859"/>
        </w:r>
      </w:del>
      <w:r>
        <w:t>para que el motor sea adecuado para este estudio, ya que como se ha comentado pretende fomentar posteriormente un uso más profesional de dicha herramienta.</w:t>
      </w:r>
    </w:p>
    <w:p w14:paraId="3229E3EE" w14:textId="77777777" w:rsidR="00F57F83" w:rsidRDefault="00227C8C" w:rsidP="00227C8C">
      <w:pPr>
        <w:rPr>
          <w:ins w:id="861" w:author="oscar sanchez" w:date="2017-06-27T13:08:00Z"/>
        </w:rPr>
      </w:pPr>
      <w:r>
        <w:t xml:space="preserve">Un </w:t>
      </w:r>
      <w:commentRangeStart w:id="862"/>
      <w:del w:id="863" w:author="oscar sanchez" w:date="2017-06-26T11:43:00Z">
        <w:r w:rsidDel="00E31D6F">
          <w:delText xml:space="preserve">apartado </w:delText>
        </w:r>
      </w:del>
      <w:commentRangeEnd w:id="862"/>
      <w:ins w:id="864" w:author="oscar sanchez" w:date="2017-06-26T11:43:00Z">
        <w:r w:rsidR="00E31D6F">
          <w:t xml:space="preserve">aspecto  </w:t>
        </w:r>
      </w:ins>
      <w:r w:rsidR="003B51D3">
        <w:rPr>
          <w:rStyle w:val="Refdecomentario"/>
        </w:rPr>
        <w:commentReference w:id="862"/>
      </w:r>
      <w:r>
        <w:t xml:space="preserve">muy importante en este apartado es la diferenciación de los juegos profesionales o la no repetición de patrones visuales. Esto hace referencia a que los proyectos puedan ser tan diferentes tanto visualmente como </w:t>
      </w:r>
      <w:commentRangeStart w:id="865"/>
      <w:r>
        <w:t xml:space="preserve">funcionalmente </w:t>
      </w:r>
      <w:ins w:id="866" w:author="oscar sanchez" w:date="2017-06-26T11:44:00Z">
        <w:r w:rsidR="00E31D6F">
          <w:t xml:space="preserve">de forma </w:t>
        </w:r>
      </w:ins>
      <w:r>
        <w:t xml:space="preserve">que </w:t>
      </w:r>
      <w:commentRangeEnd w:id="865"/>
      <w:r w:rsidR="003B51D3">
        <w:rPr>
          <w:rStyle w:val="Refdecomentario"/>
        </w:rPr>
        <w:commentReference w:id="865"/>
      </w:r>
      <w:r>
        <w:t>no se parezcan entre ellos y se note la procedencia de los mismos. Es fundamental que el programa evite en la medida de lo posible que el usuario pueda detectar con un vistazo rápido con que herramienta ha sido desarrollado el juego. Se habla aquí de la primera sensación y de carácter usuario ya que un desarrollador experto puede detectar el motor gráfico</w:t>
      </w:r>
      <w:ins w:id="867" w:author="oscar sanchez" w:date="2017-06-26T11:44:00Z">
        <w:r w:rsidR="00E31D6F">
          <w:t xml:space="preserve">. </w:t>
        </w:r>
      </w:ins>
      <w:del w:id="868" w:author="oscar sanchez" w:date="2017-06-26T11:44:00Z">
        <w:r w:rsidDel="00E31D6F">
          <w:delText>,</w:delText>
        </w:r>
      </w:del>
      <w:ins w:id="869" w:author="oscar sanchez" w:date="2017-06-26T11:44:00Z">
        <w:r w:rsidR="00E31D6F" w:rsidDel="00E31D6F">
          <w:t xml:space="preserve"> </w:t>
        </w:r>
      </w:ins>
    </w:p>
    <w:p w14:paraId="143B3CE5" w14:textId="21C215BB" w:rsidR="00227C8C" w:rsidRDefault="00F57F83" w:rsidP="00227C8C">
      <w:ins w:id="870" w:author="oscar sanchez" w:date="2017-06-27T13:08:00Z">
        <w:r>
          <w:t xml:space="preserve">En la tabla mostrada a continuación se encuentran los subapartados de este criterio, su importancia y su puntuación. </w:t>
        </w:r>
      </w:ins>
      <w:del w:id="871" w:author="oscar sanchez" w:date="2017-06-26T11:44:00Z">
        <w:r w:rsidR="00227C8C" w:rsidDel="00E31D6F">
          <w:delText xml:space="preserve"> incluso en grandes proyectos de la </w:delText>
        </w:r>
        <w:commentRangeStart w:id="872"/>
        <w:r w:rsidR="00227C8C" w:rsidDel="00E31D6F">
          <w:delText xml:space="preserve">industria o </w:delText>
        </w:r>
        <w:commentRangeEnd w:id="872"/>
        <w:r w:rsidR="003B51D3" w:rsidDel="00E31D6F">
          <w:rPr>
            <w:rStyle w:val="Refdecomentario"/>
          </w:rPr>
          <w:commentReference w:id="872"/>
        </w:r>
      </w:del>
    </w:p>
    <w:tbl>
      <w:tblPr>
        <w:tblStyle w:val="Tabladecuadrcula4-nfasis21"/>
        <w:tblW w:w="0" w:type="auto"/>
        <w:tblLook w:val="04A0" w:firstRow="1" w:lastRow="0" w:firstColumn="1" w:lastColumn="0" w:noHBand="0" w:noVBand="1"/>
        <w:tblPrChange w:id="873" w:author="oscar sanchez" w:date="2017-06-27T13:08:00Z">
          <w:tblPr>
            <w:tblStyle w:val="Tabladecuadrcula4-nfasis21"/>
            <w:tblW w:w="0" w:type="auto"/>
            <w:tblLook w:val="04A0" w:firstRow="1" w:lastRow="0" w:firstColumn="1" w:lastColumn="0" w:noHBand="0" w:noVBand="1"/>
          </w:tblPr>
        </w:tblPrChange>
      </w:tblPr>
      <w:tblGrid>
        <w:gridCol w:w="3101"/>
        <w:gridCol w:w="2235"/>
        <w:gridCol w:w="3158"/>
        <w:tblGridChange w:id="874">
          <w:tblGrid>
            <w:gridCol w:w="4194"/>
            <w:gridCol w:w="4194"/>
            <w:gridCol w:w="4194"/>
          </w:tblGrid>
        </w:tblGridChange>
      </w:tblGrid>
      <w:tr w:rsidR="00F57F83" w14:paraId="0FE849B4" w14:textId="77777777" w:rsidTr="00F57F83">
        <w:trPr>
          <w:cnfStyle w:val="100000000000" w:firstRow="1" w:lastRow="0" w:firstColumn="0" w:lastColumn="0" w:oddVBand="0" w:evenVBand="0" w:oddHBand="0" w:evenHBand="0" w:firstRowFirstColumn="0" w:firstRowLastColumn="0" w:lastRowFirstColumn="0" w:lastRowLastColumn="0"/>
          <w:trHeight w:val="260"/>
          <w:trPrChange w:id="875" w:author="oscar sanchez" w:date="2017-06-27T13:08:00Z">
            <w:trPr>
              <w:trHeight w:val="260"/>
            </w:trPr>
          </w:trPrChange>
        </w:trPr>
        <w:tc>
          <w:tcPr>
            <w:cnfStyle w:val="001000000000" w:firstRow="0" w:lastRow="0" w:firstColumn="1" w:lastColumn="0" w:oddVBand="0" w:evenVBand="0" w:oddHBand="0" w:evenHBand="0" w:firstRowFirstColumn="0" w:firstRowLastColumn="0" w:lastRowFirstColumn="0" w:lastRowLastColumn="0"/>
            <w:tcW w:w="3101" w:type="dxa"/>
            <w:tcPrChange w:id="876" w:author="oscar sanchez" w:date="2017-06-27T13:08:00Z">
              <w:tcPr>
                <w:tcW w:w="4194" w:type="dxa"/>
              </w:tcPr>
            </w:tcPrChange>
          </w:tcPr>
          <w:p w14:paraId="3F9BD0F8" w14:textId="77777777" w:rsidR="00F57F83" w:rsidRPr="00D5538F" w:rsidRDefault="00F57F83" w:rsidP="007942E7">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t>CRITERIO</w:t>
            </w:r>
          </w:p>
        </w:tc>
        <w:tc>
          <w:tcPr>
            <w:tcW w:w="2235" w:type="dxa"/>
            <w:tcPrChange w:id="877" w:author="oscar sanchez" w:date="2017-06-27T13:08:00Z">
              <w:tcPr>
                <w:tcW w:w="4194" w:type="dxa"/>
              </w:tcPr>
            </w:tcPrChange>
          </w:tcPr>
          <w:p w14:paraId="436669E3" w14:textId="2BC4FBDD"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rPr>
                <w:ins w:id="878" w:author="oscar sanchez" w:date="2017-06-27T13:08:00Z"/>
              </w:rPr>
            </w:pPr>
            <w:ins w:id="879" w:author="oscar sanchez" w:date="2017-06-27T13:08:00Z">
              <w:r>
                <w:t>IMPORTANCIA</w:t>
              </w:r>
            </w:ins>
          </w:p>
        </w:tc>
        <w:tc>
          <w:tcPr>
            <w:tcW w:w="3158" w:type="dxa"/>
            <w:tcPrChange w:id="880" w:author="oscar sanchez" w:date="2017-06-27T13:08:00Z">
              <w:tcPr>
                <w:tcW w:w="4194" w:type="dxa"/>
              </w:tcPr>
            </w:tcPrChange>
          </w:tcPr>
          <w:p w14:paraId="57AC8146" w14:textId="434EDC4E"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57F83" w14:paraId="0EACC2F1" w14:textId="77777777" w:rsidTr="00F57F83">
        <w:trPr>
          <w:cnfStyle w:val="000000100000" w:firstRow="0" w:lastRow="0" w:firstColumn="0" w:lastColumn="0" w:oddVBand="0" w:evenVBand="0" w:oddHBand="1" w:evenHBand="0" w:firstRowFirstColumn="0" w:firstRowLastColumn="0" w:lastRowFirstColumn="0" w:lastRowLastColumn="0"/>
          <w:trHeight w:val="260"/>
          <w:trPrChange w:id="881" w:author="oscar sanchez" w:date="2017-06-27T13:08:00Z">
            <w:trPr>
              <w:trHeight w:val="260"/>
            </w:trPr>
          </w:trPrChange>
        </w:trPr>
        <w:tc>
          <w:tcPr>
            <w:cnfStyle w:val="001000000000" w:firstRow="0" w:lastRow="0" w:firstColumn="1" w:lastColumn="0" w:oddVBand="0" w:evenVBand="0" w:oddHBand="0" w:evenHBand="0" w:firstRowFirstColumn="0" w:firstRowLastColumn="0" w:lastRowFirstColumn="0" w:lastRowLastColumn="0"/>
            <w:tcW w:w="3101" w:type="dxa"/>
            <w:tcPrChange w:id="882" w:author="oscar sanchez" w:date="2017-06-27T13:08:00Z">
              <w:tcPr>
                <w:tcW w:w="4194" w:type="dxa"/>
              </w:tcPr>
            </w:tcPrChange>
          </w:tcPr>
          <w:p w14:paraId="5D6027C0" w14:textId="77777777" w:rsidR="00F57F83" w:rsidRDefault="00F57F83"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rsidRPr="002A5CAB">
              <w:t>Principales juegos desarrollados</w:t>
            </w:r>
          </w:p>
        </w:tc>
        <w:tc>
          <w:tcPr>
            <w:tcW w:w="2235" w:type="dxa"/>
            <w:tcPrChange w:id="883" w:author="oscar sanchez" w:date="2017-06-27T13:08:00Z">
              <w:tcPr>
                <w:tcW w:w="4194" w:type="dxa"/>
              </w:tcPr>
            </w:tcPrChange>
          </w:tcPr>
          <w:p w14:paraId="4DFDB923" w14:textId="5A84A530"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884" w:author="oscar sanchez" w:date="2017-06-27T13:08:00Z"/>
              </w:rPr>
            </w:pPr>
            <w:ins w:id="885" w:author="oscar sanchez" w:date="2017-06-27T13:08:00Z">
              <w:r>
                <w:t>Clave</w:t>
              </w:r>
            </w:ins>
          </w:p>
        </w:tc>
        <w:tc>
          <w:tcPr>
            <w:tcW w:w="3158" w:type="dxa"/>
            <w:tcPrChange w:id="886" w:author="oscar sanchez" w:date="2017-06-27T13:08:00Z">
              <w:tcPr>
                <w:tcW w:w="4194" w:type="dxa"/>
              </w:tcPr>
            </w:tcPrChange>
          </w:tcPr>
          <w:p w14:paraId="4CE1D4C7" w14:textId="4AF9033B"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0-8</w:t>
            </w:r>
          </w:p>
        </w:tc>
      </w:tr>
      <w:tr w:rsidR="00F57F83" w14:paraId="08FFDF2A" w14:textId="77777777" w:rsidTr="00F57F83">
        <w:trPr>
          <w:trHeight w:val="260"/>
          <w:trPrChange w:id="887" w:author="oscar sanchez" w:date="2017-06-27T13:08:00Z">
            <w:trPr>
              <w:trHeight w:val="260"/>
            </w:trPr>
          </w:trPrChange>
        </w:trPr>
        <w:tc>
          <w:tcPr>
            <w:cnfStyle w:val="001000000000" w:firstRow="0" w:lastRow="0" w:firstColumn="1" w:lastColumn="0" w:oddVBand="0" w:evenVBand="0" w:oddHBand="0" w:evenHBand="0" w:firstRowFirstColumn="0" w:firstRowLastColumn="0" w:lastRowFirstColumn="0" w:lastRowLastColumn="0"/>
            <w:tcW w:w="3101" w:type="dxa"/>
            <w:tcPrChange w:id="888" w:author="oscar sanchez" w:date="2017-06-27T13:08:00Z">
              <w:tcPr>
                <w:tcW w:w="4194" w:type="dxa"/>
              </w:tcPr>
            </w:tcPrChange>
          </w:tcPr>
          <w:p w14:paraId="14BF5991" w14:textId="77777777" w:rsidR="00F57F83" w:rsidRDefault="00F57F83" w:rsidP="007942E7">
            <w:pPr>
              <w:pStyle w:val="Ttulo3"/>
              <w:jc w:val="center"/>
              <w:outlineLvl w:val="2"/>
            </w:pPr>
            <w:r>
              <w:t>Diferenciación</w:t>
            </w:r>
          </w:p>
        </w:tc>
        <w:tc>
          <w:tcPr>
            <w:tcW w:w="2235" w:type="dxa"/>
            <w:tcPrChange w:id="889" w:author="oscar sanchez" w:date="2017-06-27T13:08:00Z">
              <w:tcPr>
                <w:tcW w:w="4194" w:type="dxa"/>
              </w:tcPr>
            </w:tcPrChange>
          </w:tcPr>
          <w:p w14:paraId="359CEBEC" w14:textId="051F0BD3" w:rsidR="00F57F83" w:rsidRDefault="00F57F83"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ins w:id="890" w:author="oscar sanchez" w:date="2017-06-27T13:08:00Z"/>
              </w:rPr>
            </w:pPr>
            <w:ins w:id="891" w:author="oscar sanchez" w:date="2017-06-27T13:08:00Z">
              <w:r>
                <w:t>Normal</w:t>
              </w:r>
            </w:ins>
          </w:p>
        </w:tc>
        <w:tc>
          <w:tcPr>
            <w:tcW w:w="3158" w:type="dxa"/>
            <w:tcPrChange w:id="892" w:author="oscar sanchez" w:date="2017-06-27T13:08:00Z">
              <w:tcPr>
                <w:tcW w:w="4194" w:type="dxa"/>
              </w:tcPr>
            </w:tcPrChange>
          </w:tcPr>
          <w:p w14:paraId="0BDBC421" w14:textId="19B4513A" w:rsidR="00F57F83" w:rsidRDefault="00F57F83"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bl>
    <w:p w14:paraId="5B20F212" w14:textId="6AFE24FF" w:rsidR="00227C8C" w:rsidRDefault="00227C8C" w:rsidP="00227C8C">
      <w:pPr>
        <w:pStyle w:val="Descripcin"/>
        <w:rPr>
          <w:lang w:eastAsia="es-ES"/>
        </w:rPr>
      </w:pPr>
      <w:r>
        <w:t xml:space="preserve">Tabla </w:t>
      </w:r>
      <w:ins w:id="893" w:author="oscar sanchez" w:date="2017-06-29T16:37:00Z">
        <w:r w:rsidR="009A5F5D">
          <w:fldChar w:fldCharType="begin"/>
        </w:r>
        <w:r w:rsidR="009A5F5D">
          <w:instrText xml:space="preserve"> SEQ Tabla \* ARABIC </w:instrText>
        </w:r>
      </w:ins>
      <w:r w:rsidR="009A5F5D">
        <w:fldChar w:fldCharType="separate"/>
      </w:r>
      <w:ins w:id="894" w:author="oscar sanchez" w:date="2017-06-29T16:37:00Z">
        <w:r w:rsidR="009A5F5D">
          <w:rPr>
            <w:noProof/>
          </w:rPr>
          <w:t>11</w:t>
        </w:r>
        <w:r w:rsidR="009A5F5D">
          <w:fldChar w:fldCharType="end"/>
        </w:r>
      </w:ins>
      <w:del w:id="895"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6</w:delText>
        </w:r>
        <w:r w:rsidR="00761C81" w:rsidDel="006016DF">
          <w:rPr>
            <w:noProof/>
          </w:rPr>
          <w:fldChar w:fldCharType="end"/>
        </w:r>
      </w:del>
      <w:r>
        <w:t>: Criterio: Resultados profesionales</w:t>
      </w:r>
    </w:p>
    <w:p w14:paraId="19F39600" w14:textId="77777777" w:rsidR="00227C8C" w:rsidRDefault="00227C8C" w:rsidP="00227C8C">
      <w:pPr>
        <w:pStyle w:val="Ttulo3"/>
      </w:pPr>
      <w:r>
        <w:t>Criterio 7: Estado actual.</w:t>
      </w:r>
    </w:p>
    <w:p w14:paraId="30CE4256" w14:textId="768C8A8D" w:rsidR="00227C8C" w:rsidRDefault="00227C8C" w:rsidP="00227C8C">
      <w:pPr>
        <w:rPr>
          <w:ins w:id="896" w:author="oscar sanchez" w:date="2017-06-27T13:09:00Z"/>
        </w:rPr>
      </w:pPr>
      <w:r>
        <w:t xml:space="preserve">A la hora de seleccionar un </w:t>
      </w:r>
      <w:commentRangeStart w:id="897"/>
      <w:r>
        <w:t>fram</w:t>
      </w:r>
      <w:ins w:id="898" w:author="oscar sanchez" w:date="2017-06-26T11:44:00Z">
        <w:r w:rsidR="00E31D6F">
          <w:t>e</w:t>
        </w:r>
      </w:ins>
      <w:r>
        <w:t>work</w:t>
      </w:r>
      <w:commentRangeEnd w:id="897"/>
      <w:r w:rsidR="003B51D3">
        <w:rPr>
          <w:rStyle w:val="Refdecomentario"/>
        </w:rPr>
        <w:commentReference w:id="897"/>
      </w:r>
      <w:r>
        <w:t xml:space="preserve">, </w:t>
      </w:r>
      <w:ins w:id="899" w:author="oscar sanchez" w:date="2017-06-26T11:44:00Z">
        <w:r w:rsidR="00E31D6F">
          <w:t xml:space="preserve">se debe </w:t>
        </w:r>
      </w:ins>
      <w:del w:id="900" w:author="oscar sanchez" w:date="2017-06-26T11:44:00Z">
        <w:r w:rsidDel="00E31D6F">
          <w:delText xml:space="preserve">se </w:delText>
        </w:r>
        <w:commentRangeStart w:id="901"/>
        <w:r w:rsidDel="00E31D6F">
          <w:delText xml:space="preserve">tiene </w:delText>
        </w:r>
      </w:del>
      <w:r>
        <w:t xml:space="preserve">que </w:t>
      </w:r>
      <w:commentRangeEnd w:id="901"/>
      <w:r w:rsidR="003B51D3">
        <w:rPr>
          <w:rStyle w:val="Refdecomentario"/>
        </w:rPr>
        <w:commentReference w:id="901"/>
      </w:r>
      <w:r>
        <w:t xml:space="preserve">tener en cuenta el estado actual del mismo. Se trata de encontrar un framework que permita un uso prolongado en el tiempo y para ello debe estar activo, es decir, no abandonado por sus desarrolladores. </w:t>
      </w:r>
      <w:r>
        <w:lastRenderedPageBreak/>
        <w:t xml:space="preserve">Se valorará también la frecuencia de actualizaciones ya que permite detectar que los bugs y problemas que surgen en todo programa con su uso se van solucionando, además que estas nuevas versiones permiten incluir nuevas funcionalidades. </w:t>
      </w:r>
    </w:p>
    <w:p w14:paraId="08AC2768" w14:textId="5C947FF1" w:rsidR="00F57F83" w:rsidRDefault="00F57F83" w:rsidP="00227C8C">
      <w:ins w:id="902" w:author="oscar sanchez" w:date="2017-06-27T13:09:00Z">
        <w:r>
          <w:t xml:space="preserve">Los elementos que componen el estado actual son los siguiente: </w:t>
        </w:r>
      </w:ins>
    </w:p>
    <w:tbl>
      <w:tblPr>
        <w:tblStyle w:val="Tabladecuadrcula4-nfasis21"/>
        <w:tblW w:w="0" w:type="auto"/>
        <w:tblLook w:val="04A0" w:firstRow="1" w:lastRow="0" w:firstColumn="1" w:lastColumn="0" w:noHBand="0" w:noVBand="1"/>
        <w:tblPrChange w:id="903" w:author="oscar sanchez" w:date="2017-06-27T13:09:00Z">
          <w:tblPr>
            <w:tblStyle w:val="Tabladecuadrcula4-nfasis21"/>
            <w:tblW w:w="0" w:type="auto"/>
            <w:tblLook w:val="04A0" w:firstRow="1" w:lastRow="0" w:firstColumn="1" w:lastColumn="0" w:noHBand="0" w:noVBand="1"/>
          </w:tblPr>
        </w:tblPrChange>
      </w:tblPr>
      <w:tblGrid>
        <w:gridCol w:w="3133"/>
        <w:gridCol w:w="2222"/>
        <w:gridCol w:w="3139"/>
        <w:tblGridChange w:id="904">
          <w:tblGrid>
            <w:gridCol w:w="4194"/>
            <w:gridCol w:w="4194"/>
            <w:gridCol w:w="4194"/>
          </w:tblGrid>
        </w:tblGridChange>
      </w:tblGrid>
      <w:tr w:rsidR="00F57F83" w14:paraId="467C00C1" w14:textId="77777777" w:rsidTr="00F57F83">
        <w:trPr>
          <w:cnfStyle w:val="100000000000" w:firstRow="1" w:lastRow="0" w:firstColumn="0" w:lastColumn="0" w:oddVBand="0" w:evenVBand="0" w:oddHBand="0" w:evenHBand="0" w:firstRowFirstColumn="0" w:firstRowLastColumn="0" w:lastRowFirstColumn="0" w:lastRowLastColumn="0"/>
          <w:trHeight w:val="260"/>
          <w:trPrChange w:id="905" w:author="oscar sanchez" w:date="2017-06-27T13:09:00Z">
            <w:trPr>
              <w:trHeight w:val="260"/>
            </w:trPr>
          </w:trPrChange>
        </w:trPr>
        <w:tc>
          <w:tcPr>
            <w:cnfStyle w:val="001000000000" w:firstRow="0" w:lastRow="0" w:firstColumn="1" w:lastColumn="0" w:oddVBand="0" w:evenVBand="0" w:oddHBand="0" w:evenHBand="0" w:firstRowFirstColumn="0" w:firstRowLastColumn="0" w:lastRowFirstColumn="0" w:lastRowLastColumn="0"/>
            <w:tcW w:w="3140" w:type="dxa"/>
            <w:tcPrChange w:id="906" w:author="oscar sanchez" w:date="2017-06-27T13:09:00Z">
              <w:tcPr>
                <w:tcW w:w="4194" w:type="dxa"/>
              </w:tcPr>
            </w:tcPrChange>
          </w:tcPr>
          <w:p w14:paraId="73D3A9E4" w14:textId="77777777" w:rsidR="00F57F83" w:rsidRPr="00D5538F" w:rsidRDefault="00F57F83" w:rsidP="007942E7">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t>CRITERIO</w:t>
            </w:r>
          </w:p>
        </w:tc>
        <w:tc>
          <w:tcPr>
            <w:tcW w:w="2209" w:type="dxa"/>
            <w:tcPrChange w:id="907" w:author="oscar sanchez" w:date="2017-06-27T13:09:00Z">
              <w:tcPr>
                <w:tcW w:w="4194" w:type="dxa"/>
              </w:tcPr>
            </w:tcPrChange>
          </w:tcPr>
          <w:p w14:paraId="202E1491" w14:textId="6E4A7956"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rPr>
                <w:ins w:id="908" w:author="oscar sanchez" w:date="2017-06-27T13:09:00Z"/>
              </w:rPr>
            </w:pPr>
            <w:ins w:id="909" w:author="oscar sanchez" w:date="2017-06-27T13:09:00Z">
              <w:r>
                <w:t>IMPORTANCIA</w:t>
              </w:r>
            </w:ins>
          </w:p>
        </w:tc>
        <w:tc>
          <w:tcPr>
            <w:tcW w:w="3145" w:type="dxa"/>
            <w:tcPrChange w:id="910" w:author="oscar sanchez" w:date="2017-06-27T13:09:00Z">
              <w:tcPr>
                <w:tcW w:w="4194" w:type="dxa"/>
              </w:tcPr>
            </w:tcPrChange>
          </w:tcPr>
          <w:p w14:paraId="1A298911" w14:textId="7A656DB1"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57F83" w14:paraId="18608052" w14:textId="77777777" w:rsidTr="00F57F83">
        <w:trPr>
          <w:cnfStyle w:val="000000100000" w:firstRow="0" w:lastRow="0" w:firstColumn="0" w:lastColumn="0" w:oddVBand="0" w:evenVBand="0" w:oddHBand="1" w:evenHBand="0" w:firstRowFirstColumn="0" w:firstRowLastColumn="0" w:lastRowFirstColumn="0" w:lastRowLastColumn="0"/>
          <w:trHeight w:val="260"/>
          <w:trPrChange w:id="911" w:author="oscar sanchez" w:date="2017-06-27T13:09:00Z">
            <w:trPr>
              <w:trHeight w:val="260"/>
            </w:trPr>
          </w:trPrChange>
        </w:trPr>
        <w:tc>
          <w:tcPr>
            <w:cnfStyle w:val="001000000000" w:firstRow="0" w:lastRow="0" w:firstColumn="1" w:lastColumn="0" w:oddVBand="0" w:evenVBand="0" w:oddHBand="0" w:evenHBand="0" w:firstRowFirstColumn="0" w:firstRowLastColumn="0" w:lastRowFirstColumn="0" w:lastRowLastColumn="0"/>
            <w:tcW w:w="3140" w:type="dxa"/>
            <w:tcPrChange w:id="912" w:author="oscar sanchez" w:date="2017-06-27T13:09:00Z">
              <w:tcPr>
                <w:tcW w:w="4194" w:type="dxa"/>
              </w:tcPr>
            </w:tcPrChange>
          </w:tcPr>
          <w:p w14:paraId="1E35D311" w14:textId="77777777" w:rsidR="00F57F83" w:rsidRDefault="00F57F83"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t>Estado actual</w:t>
            </w:r>
          </w:p>
        </w:tc>
        <w:tc>
          <w:tcPr>
            <w:tcW w:w="2209" w:type="dxa"/>
            <w:tcPrChange w:id="913" w:author="oscar sanchez" w:date="2017-06-27T13:09:00Z">
              <w:tcPr>
                <w:tcW w:w="4194" w:type="dxa"/>
              </w:tcPr>
            </w:tcPrChange>
          </w:tcPr>
          <w:p w14:paraId="496701FE" w14:textId="67628575"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914" w:author="oscar sanchez" w:date="2017-06-27T13:09:00Z"/>
              </w:rPr>
            </w:pPr>
            <w:ins w:id="915" w:author="oscar sanchez" w:date="2017-06-27T13:09:00Z">
              <w:r>
                <w:t>Normal</w:t>
              </w:r>
            </w:ins>
          </w:p>
        </w:tc>
        <w:tc>
          <w:tcPr>
            <w:tcW w:w="3145" w:type="dxa"/>
            <w:tcPrChange w:id="916" w:author="oscar sanchez" w:date="2017-06-27T13:09:00Z">
              <w:tcPr>
                <w:tcW w:w="4194" w:type="dxa"/>
              </w:tcPr>
            </w:tcPrChange>
          </w:tcPr>
          <w:p w14:paraId="11EEFCAF" w14:textId="22D7BC7E"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F57F83" w14:paraId="50432486" w14:textId="77777777" w:rsidTr="00F57F83">
        <w:trPr>
          <w:trHeight w:val="260"/>
          <w:trPrChange w:id="917" w:author="oscar sanchez" w:date="2017-06-27T13:09:00Z">
            <w:trPr>
              <w:trHeight w:val="260"/>
            </w:trPr>
          </w:trPrChange>
        </w:trPr>
        <w:tc>
          <w:tcPr>
            <w:cnfStyle w:val="001000000000" w:firstRow="0" w:lastRow="0" w:firstColumn="1" w:lastColumn="0" w:oddVBand="0" w:evenVBand="0" w:oddHBand="0" w:evenHBand="0" w:firstRowFirstColumn="0" w:firstRowLastColumn="0" w:lastRowFirstColumn="0" w:lastRowLastColumn="0"/>
            <w:tcW w:w="3140" w:type="dxa"/>
            <w:tcPrChange w:id="918" w:author="oscar sanchez" w:date="2017-06-27T13:09:00Z">
              <w:tcPr>
                <w:tcW w:w="4194" w:type="dxa"/>
              </w:tcPr>
            </w:tcPrChange>
          </w:tcPr>
          <w:p w14:paraId="49278CDA" w14:textId="77777777" w:rsidR="00F57F83" w:rsidRDefault="00F57F83" w:rsidP="007942E7">
            <w:pPr>
              <w:pStyle w:val="Ttulo3"/>
              <w:jc w:val="center"/>
              <w:outlineLvl w:val="2"/>
            </w:pPr>
            <w:r>
              <w:t>Frecuencia de actualizaciones.</w:t>
            </w:r>
          </w:p>
        </w:tc>
        <w:tc>
          <w:tcPr>
            <w:tcW w:w="2209" w:type="dxa"/>
            <w:tcPrChange w:id="919" w:author="oscar sanchez" w:date="2017-06-27T13:09:00Z">
              <w:tcPr>
                <w:tcW w:w="4194" w:type="dxa"/>
              </w:tcPr>
            </w:tcPrChange>
          </w:tcPr>
          <w:p w14:paraId="78DA6A57" w14:textId="69445525" w:rsidR="00F57F83" w:rsidRDefault="00F57F83"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ins w:id="920" w:author="oscar sanchez" w:date="2017-06-27T13:09:00Z"/>
              </w:rPr>
            </w:pPr>
            <w:ins w:id="921" w:author="oscar sanchez" w:date="2017-06-27T13:11:00Z">
              <w:r>
                <w:t>Mínima</w:t>
              </w:r>
            </w:ins>
          </w:p>
        </w:tc>
        <w:tc>
          <w:tcPr>
            <w:tcW w:w="3145" w:type="dxa"/>
            <w:tcPrChange w:id="922" w:author="oscar sanchez" w:date="2017-06-27T13:09:00Z">
              <w:tcPr>
                <w:tcW w:w="4194" w:type="dxa"/>
              </w:tcPr>
            </w:tcPrChange>
          </w:tcPr>
          <w:p w14:paraId="0D53507B" w14:textId="0FC44D69" w:rsidR="00F57F83" w:rsidRDefault="00F57F83"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0-1</w:t>
            </w:r>
          </w:p>
        </w:tc>
      </w:tr>
      <w:tr w:rsidR="00F57F83" w14:paraId="5237397F" w14:textId="77777777" w:rsidTr="00F57F83">
        <w:trPr>
          <w:cnfStyle w:val="000000100000" w:firstRow="0" w:lastRow="0" w:firstColumn="0" w:lastColumn="0" w:oddVBand="0" w:evenVBand="0" w:oddHBand="1" w:evenHBand="0" w:firstRowFirstColumn="0" w:firstRowLastColumn="0" w:lastRowFirstColumn="0" w:lastRowLastColumn="0"/>
          <w:trHeight w:val="260"/>
          <w:trPrChange w:id="923" w:author="oscar sanchez" w:date="2017-06-27T13:09:00Z">
            <w:trPr>
              <w:trHeight w:val="260"/>
            </w:trPr>
          </w:trPrChange>
        </w:trPr>
        <w:tc>
          <w:tcPr>
            <w:cnfStyle w:val="001000000000" w:firstRow="0" w:lastRow="0" w:firstColumn="1" w:lastColumn="0" w:oddVBand="0" w:evenVBand="0" w:oddHBand="0" w:evenHBand="0" w:firstRowFirstColumn="0" w:firstRowLastColumn="0" w:lastRowFirstColumn="0" w:lastRowLastColumn="0"/>
            <w:tcW w:w="3140" w:type="dxa"/>
            <w:tcPrChange w:id="924" w:author="oscar sanchez" w:date="2017-06-27T13:09:00Z">
              <w:tcPr>
                <w:tcW w:w="4194" w:type="dxa"/>
              </w:tcPr>
            </w:tcPrChange>
          </w:tcPr>
          <w:p w14:paraId="3ADCF81B" w14:textId="77777777" w:rsidR="00F57F83" w:rsidRDefault="00F57F83"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commentRangeStart w:id="925"/>
            <w:r>
              <w:t>Fecha desde la última actualización.</w:t>
            </w:r>
          </w:p>
        </w:tc>
        <w:tc>
          <w:tcPr>
            <w:tcW w:w="2209" w:type="dxa"/>
            <w:tcPrChange w:id="926" w:author="oscar sanchez" w:date="2017-06-27T13:09:00Z">
              <w:tcPr>
                <w:tcW w:w="4194" w:type="dxa"/>
              </w:tcPr>
            </w:tcPrChange>
          </w:tcPr>
          <w:p w14:paraId="0A829847" w14:textId="5FBF31EF"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927" w:author="oscar sanchez" w:date="2017-06-27T13:09:00Z"/>
              </w:rPr>
            </w:pPr>
            <w:ins w:id="928" w:author="oscar sanchez" w:date="2017-06-27T13:11:00Z">
              <w:r>
                <w:t>Mínima</w:t>
              </w:r>
            </w:ins>
          </w:p>
        </w:tc>
        <w:tc>
          <w:tcPr>
            <w:tcW w:w="3145" w:type="dxa"/>
            <w:tcPrChange w:id="929" w:author="oscar sanchez" w:date="2017-06-27T13:09:00Z">
              <w:tcPr>
                <w:tcW w:w="4194" w:type="dxa"/>
              </w:tcPr>
            </w:tcPrChange>
          </w:tcPr>
          <w:p w14:paraId="4A26EBF7" w14:textId="6E2E8A75"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commentRangeEnd w:id="925"/>
            <w:r>
              <w:rPr>
                <w:rStyle w:val="Refdecomentario"/>
                <w:rFonts w:ascii="Tahoma" w:eastAsiaTheme="minorHAnsi" w:hAnsi="Tahoma" w:cstheme="minorBidi"/>
              </w:rPr>
              <w:commentReference w:id="925"/>
            </w:r>
          </w:p>
        </w:tc>
      </w:tr>
    </w:tbl>
    <w:p w14:paraId="2BA5A404" w14:textId="7B7F3B90" w:rsidR="00227C8C" w:rsidRPr="00650AA0" w:rsidRDefault="00227C8C" w:rsidP="00227C8C">
      <w:pPr>
        <w:pStyle w:val="Descripcin"/>
      </w:pPr>
      <w:r>
        <w:t xml:space="preserve">Tabla </w:t>
      </w:r>
      <w:ins w:id="930" w:author="oscar sanchez" w:date="2017-06-29T16:37:00Z">
        <w:r w:rsidR="009A5F5D">
          <w:fldChar w:fldCharType="begin"/>
        </w:r>
        <w:r w:rsidR="009A5F5D">
          <w:instrText xml:space="preserve"> SEQ Tabla \* ARABIC </w:instrText>
        </w:r>
      </w:ins>
      <w:r w:rsidR="009A5F5D">
        <w:fldChar w:fldCharType="separate"/>
      </w:r>
      <w:ins w:id="931" w:author="oscar sanchez" w:date="2017-06-29T16:37:00Z">
        <w:r w:rsidR="009A5F5D">
          <w:rPr>
            <w:noProof/>
          </w:rPr>
          <w:t>12</w:t>
        </w:r>
        <w:r w:rsidR="009A5F5D">
          <w:fldChar w:fldCharType="end"/>
        </w:r>
      </w:ins>
      <w:del w:id="932"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7</w:delText>
        </w:r>
        <w:r w:rsidR="00761C81" w:rsidDel="006016DF">
          <w:rPr>
            <w:noProof/>
          </w:rPr>
          <w:fldChar w:fldCharType="end"/>
        </w:r>
      </w:del>
      <w:r>
        <w:t>: Criterio: Estado actual</w:t>
      </w:r>
    </w:p>
    <w:p w14:paraId="0C91EFFE" w14:textId="77777777" w:rsidR="00227C8C" w:rsidRPr="00A315CA" w:rsidRDefault="00227C8C" w:rsidP="00227C8C">
      <w:pPr>
        <w:rPr>
          <w:lang w:eastAsia="es-ES"/>
        </w:rPr>
      </w:pPr>
    </w:p>
    <w:p w14:paraId="55B0A223" w14:textId="77777777" w:rsidR="00227C8C" w:rsidRPr="00286380" w:rsidRDefault="00227C8C" w:rsidP="00227C8C">
      <w:pPr>
        <w:pStyle w:val="Ttulo3"/>
      </w:pPr>
      <w:r>
        <w:t>Criterio 8</w:t>
      </w:r>
      <w:r w:rsidRPr="00286380">
        <w:t xml:space="preserve">: Sistemas operativos soportados y requerimientos.  </w:t>
      </w:r>
    </w:p>
    <w:p w14:paraId="744901C3" w14:textId="77777777" w:rsidR="00227C8C" w:rsidRDefault="00227C8C" w:rsidP="00227C8C">
      <w:r>
        <w:t xml:space="preserve">El carácter mayoritario y generalista ya comentado del presente trabajo, aconseja tener en cuenta para la selección de la herramienta de desarrollo los requisitos y requerimientos del sistema para hacer funcionar los juegos. Estos deben ser adecuados para llegar al mayor número posible de usuarios teniendo en cuenta tanto el hardware como el software y sistema operativo. </w:t>
      </w:r>
    </w:p>
    <w:p w14:paraId="2FD58902" w14:textId="3414DCB8" w:rsidR="00227C8C" w:rsidRDefault="00227C8C" w:rsidP="00227C8C">
      <w:pPr>
        <w:rPr>
          <w:ins w:id="933" w:author="oscar sanchez" w:date="2017-06-27T13:10:00Z"/>
        </w:rPr>
      </w:pPr>
      <w:commentRangeStart w:id="934"/>
      <w:del w:id="935" w:author="oscar sanchez" w:date="2017-06-26T11:45:00Z">
        <w:r w:rsidDel="00E31D6F">
          <w:delText>Te</w:delText>
        </w:r>
      </w:del>
      <w:ins w:id="936" w:author="oscar sanchez" w:date="2017-06-26T11:45:00Z">
        <w:r w:rsidR="00E31D6F">
          <w:t xml:space="preserve">En la puntuación de este criterio tendrán una gran influencia positiva aquellos programas </w:t>
        </w:r>
      </w:ins>
      <w:del w:id="937" w:author="oscar sanchez" w:date="2017-06-26T11:45:00Z">
        <w:r w:rsidDel="00E31D6F">
          <w:delText xml:space="preserve">niendo una gran influencia positiva en su puntuación </w:delText>
        </w:r>
        <w:commentRangeEnd w:id="934"/>
        <w:r w:rsidR="00A85530" w:rsidDel="00E31D6F">
          <w:rPr>
            <w:rStyle w:val="Refdecomentario"/>
          </w:rPr>
          <w:commentReference w:id="934"/>
        </w:r>
      </w:del>
      <w:r>
        <w:t xml:space="preserve">aquellos programas que posibiliten la exportación de sus juegos a un mayor número de dispositivos posibles. En este apartado no se </w:t>
      </w:r>
      <w:ins w:id="938" w:author="oscar sanchez" w:date="2017-06-26T11:45:00Z">
        <w:r w:rsidR="00E31D6F">
          <w:t xml:space="preserve">valora </w:t>
        </w:r>
      </w:ins>
      <w:commentRangeStart w:id="939"/>
      <w:del w:id="940" w:author="oscar sanchez" w:date="2017-06-26T11:45:00Z">
        <w:r w:rsidDel="00E31D6F">
          <w:delText xml:space="preserve">valorara </w:delText>
        </w:r>
        <w:commentRangeEnd w:id="939"/>
        <w:r w:rsidR="00A85530" w:rsidDel="00E31D6F">
          <w:rPr>
            <w:rStyle w:val="Refdecomentario"/>
          </w:rPr>
          <w:commentReference w:id="939"/>
        </w:r>
      </w:del>
      <w:r>
        <w:t xml:space="preserve">si esta exportación a los diversos dispositivos y sistemas operativos es una función propia del programa base y viene incluida en su licencia principal o necesita módulos especiales de pago o gratuitos para llevarla a cabo, ya que esto ya será </w:t>
      </w:r>
      <w:commentRangeStart w:id="941"/>
      <w:del w:id="942" w:author="oscar sanchez" w:date="2017-06-26T11:45:00Z">
        <w:r w:rsidDel="00E31D6F">
          <w:delText xml:space="preserve">teniendo </w:delText>
        </w:r>
      </w:del>
      <w:commentRangeEnd w:id="941"/>
      <w:ins w:id="943" w:author="oscar sanchez" w:date="2017-06-26T11:45:00Z">
        <w:r w:rsidR="00E31D6F">
          <w:t xml:space="preserve">tenido </w:t>
        </w:r>
      </w:ins>
      <w:r w:rsidR="00A85530">
        <w:rPr>
          <w:rStyle w:val="Refdecomentario"/>
        </w:rPr>
        <w:commentReference w:id="941"/>
      </w:r>
      <w:r>
        <w:t xml:space="preserve">en cuenta en el </w:t>
      </w:r>
      <w:commentRangeStart w:id="944"/>
      <w:del w:id="945" w:author="oscar sanchez" w:date="2017-06-26T11:45:00Z">
        <w:r w:rsidDel="00E31D6F">
          <w:delText xml:space="preserve">criterio </w:delText>
        </w:r>
      </w:del>
      <w:ins w:id="946" w:author="oscar sanchez" w:date="2017-06-26T11:45:00Z">
        <w:r w:rsidR="00E31D6F">
          <w:t xml:space="preserve">criterio de </w:t>
        </w:r>
      </w:ins>
      <w:r>
        <w:t>licencia</w:t>
      </w:r>
      <w:commentRangeEnd w:id="944"/>
      <w:r w:rsidR="00A85530">
        <w:rPr>
          <w:rStyle w:val="Refdecomentario"/>
        </w:rPr>
        <w:commentReference w:id="944"/>
      </w:r>
      <w:r>
        <w:t xml:space="preserve">. </w:t>
      </w:r>
    </w:p>
    <w:p w14:paraId="1F64553D" w14:textId="79425F1B" w:rsidR="00F57F83" w:rsidRDefault="00F57F83" w:rsidP="00227C8C">
      <w:ins w:id="947" w:author="oscar sanchez" w:date="2017-06-27T13:10:00Z">
        <w:r>
          <w:t xml:space="preserve">La siguiente tabla muestra la importancia y puntuación de este criterio. </w:t>
        </w:r>
      </w:ins>
    </w:p>
    <w:tbl>
      <w:tblPr>
        <w:tblStyle w:val="Tabladecuadrcula4-nfasis21"/>
        <w:tblW w:w="0" w:type="auto"/>
        <w:tblLook w:val="04A0" w:firstRow="1" w:lastRow="0" w:firstColumn="1" w:lastColumn="0" w:noHBand="0" w:noVBand="1"/>
        <w:tblPrChange w:id="948" w:author="oscar sanchez" w:date="2017-06-27T13:10:00Z">
          <w:tblPr>
            <w:tblStyle w:val="Tabladecuadrcula4-nfasis21"/>
            <w:tblW w:w="0" w:type="auto"/>
            <w:tblLook w:val="04A0" w:firstRow="1" w:lastRow="0" w:firstColumn="1" w:lastColumn="0" w:noHBand="0" w:noVBand="1"/>
          </w:tblPr>
        </w:tblPrChange>
      </w:tblPr>
      <w:tblGrid>
        <w:gridCol w:w="3049"/>
        <w:gridCol w:w="2269"/>
        <w:gridCol w:w="3176"/>
        <w:tblGridChange w:id="949">
          <w:tblGrid>
            <w:gridCol w:w="4194"/>
            <w:gridCol w:w="4194"/>
            <w:gridCol w:w="4194"/>
          </w:tblGrid>
        </w:tblGridChange>
      </w:tblGrid>
      <w:tr w:rsidR="00F57F83" w14:paraId="020AA86E" w14:textId="77777777" w:rsidTr="00F57F83">
        <w:trPr>
          <w:cnfStyle w:val="100000000000" w:firstRow="1" w:lastRow="0" w:firstColumn="0" w:lastColumn="0" w:oddVBand="0" w:evenVBand="0" w:oddHBand="0" w:evenHBand="0" w:firstRowFirstColumn="0" w:firstRowLastColumn="0" w:lastRowFirstColumn="0" w:lastRowLastColumn="0"/>
          <w:trHeight w:val="260"/>
          <w:trPrChange w:id="950" w:author="oscar sanchez" w:date="2017-06-27T13:10:00Z">
            <w:trPr>
              <w:trHeight w:val="260"/>
            </w:trPr>
          </w:trPrChange>
        </w:trPr>
        <w:tc>
          <w:tcPr>
            <w:cnfStyle w:val="001000000000" w:firstRow="0" w:lastRow="0" w:firstColumn="1" w:lastColumn="0" w:oddVBand="0" w:evenVBand="0" w:oddHBand="0" w:evenHBand="0" w:firstRowFirstColumn="0" w:firstRowLastColumn="0" w:lastRowFirstColumn="0" w:lastRowLastColumn="0"/>
            <w:tcW w:w="3049" w:type="dxa"/>
            <w:tcPrChange w:id="951" w:author="oscar sanchez" w:date="2017-06-27T13:10:00Z">
              <w:tcPr>
                <w:tcW w:w="4194" w:type="dxa"/>
              </w:tcPr>
            </w:tcPrChange>
          </w:tcPr>
          <w:p w14:paraId="2DF5CC3F" w14:textId="77777777" w:rsidR="00F57F83" w:rsidRPr="00D5538F" w:rsidRDefault="00F57F83" w:rsidP="007942E7">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t>CRITERIO</w:t>
            </w:r>
          </w:p>
        </w:tc>
        <w:tc>
          <w:tcPr>
            <w:tcW w:w="2269" w:type="dxa"/>
            <w:tcPrChange w:id="952" w:author="oscar sanchez" w:date="2017-06-27T13:10:00Z">
              <w:tcPr>
                <w:tcW w:w="4194" w:type="dxa"/>
              </w:tcPr>
            </w:tcPrChange>
          </w:tcPr>
          <w:p w14:paraId="32BE8D5D" w14:textId="0FE36DA1"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rPr>
                <w:ins w:id="953" w:author="oscar sanchez" w:date="2017-06-27T13:10:00Z"/>
              </w:rPr>
            </w:pPr>
            <w:ins w:id="954" w:author="oscar sanchez" w:date="2017-06-27T13:10:00Z">
              <w:r>
                <w:t>IMPORTANCIA</w:t>
              </w:r>
            </w:ins>
          </w:p>
        </w:tc>
        <w:tc>
          <w:tcPr>
            <w:tcW w:w="3176" w:type="dxa"/>
            <w:tcPrChange w:id="955" w:author="oscar sanchez" w:date="2017-06-27T13:10:00Z">
              <w:tcPr>
                <w:tcW w:w="4194" w:type="dxa"/>
              </w:tcPr>
            </w:tcPrChange>
          </w:tcPr>
          <w:p w14:paraId="49A96168" w14:textId="0994F66E"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57F83" w14:paraId="399A5E5B" w14:textId="77777777" w:rsidTr="00F57F83">
        <w:trPr>
          <w:cnfStyle w:val="000000100000" w:firstRow="0" w:lastRow="0" w:firstColumn="0" w:lastColumn="0" w:oddVBand="0" w:evenVBand="0" w:oddHBand="1" w:evenHBand="0" w:firstRowFirstColumn="0" w:firstRowLastColumn="0" w:lastRowFirstColumn="0" w:lastRowLastColumn="0"/>
          <w:trHeight w:val="260"/>
          <w:trPrChange w:id="956" w:author="oscar sanchez" w:date="2017-06-27T13:10:00Z">
            <w:trPr>
              <w:trHeight w:val="260"/>
            </w:trPr>
          </w:trPrChange>
        </w:trPr>
        <w:tc>
          <w:tcPr>
            <w:cnfStyle w:val="001000000000" w:firstRow="0" w:lastRow="0" w:firstColumn="1" w:lastColumn="0" w:oddVBand="0" w:evenVBand="0" w:oddHBand="0" w:evenHBand="0" w:firstRowFirstColumn="0" w:firstRowLastColumn="0" w:lastRowFirstColumn="0" w:lastRowLastColumn="0"/>
            <w:tcW w:w="3049" w:type="dxa"/>
            <w:tcPrChange w:id="957" w:author="oscar sanchez" w:date="2017-06-27T13:10:00Z">
              <w:tcPr>
                <w:tcW w:w="4194" w:type="dxa"/>
              </w:tcPr>
            </w:tcPrChange>
          </w:tcPr>
          <w:p w14:paraId="6DEC28AC" w14:textId="77777777" w:rsidR="00F57F83" w:rsidRDefault="00F57F83"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rsidRPr="00286380">
              <w:t>Posibilidades de exportación: Sistemas y plataformas</w:t>
            </w:r>
          </w:p>
        </w:tc>
        <w:tc>
          <w:tcPr>
            <w:tcW w:w="2269" w:type="dxa"/>
            <w:tcPrChange w:id="958" w:author="oscar sanchez" w:date="2017-06-27T13:10:00Z">
              <w:tcPr>
                <w:tcW w:w="4194" w:type="dxa"/>
              </w:tcPr>
            </w:tcPrChange>
          </w:tcPr>
          <w:p w14:paraId="2426DFEC" w14:textId="5250753C"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959" w:author="oscar sanchez" w:date="2017-06-27T13:10:00Z"/>
              </w:rPr>
            </w:pPr>
            <w:ins w:id="960" w:author="oscar sanchez" w:date="2017-06-27T13:10:00Z">
              <w:r>
                <w:t>Clave</w:t>
              </w:r>
            </w:ins>
          </w:p>
        </w:tc>
        <w:tc>
          <w:tcPr>
            <w:tcW w:w="3176" w:type="dxa"/>
            <w:tcPrChange w:id="961" w:author="oscar sanchez" w:date="2017-06-27T13:10:00Z">
              <w:tcPr>
                <w:tcW w:w="4194" w:type="dxa"/>
              </w:tcPr>
            </w:tcPrChange>
          </w:tcPr>
          <w:p w14:paraId="17E14ED7" w14:textId="5341F37D"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0-8</w:t>
            </w:r>
          </w:p>
        </w:tc>
      </w:tr>
    </w:tbl>
    <w:p w14:paraId="72229123" w14:textId="06298003" w:rsidR="00227C8C" w:rsidRPr="005F122C" w:rsidRDefault="00227C8C" w:rsidP="00227C8C">
      <w:pPr>
        <w:pStyle w:val="Descripcin"/>
        <w:rPr>
          <w:lang w:eastAsia="es-ES"/>
        </w:rPr>
      </w:pPr>
      <w:r>
        <w:t xml:space="preserve">Tabla </w:t>
      </w:r>
      <w:ins w:id="962" w:author="oscar sanchez" w:date="2017-06-29T16:37:00Z">
        <w:r w:rsidR="009A5F5D">
          <w:fldChar w:fldCharType="begin"/>
        </w:r>
        <w:r w:rsidR="009A5F5D">
          <w:instrText xml:space="preserve"> SEQ Tabla \* ARABIC </w:instrText>
        </w:r>
      </w:ins>
      <w:r w:rsidR="009A5F5D">
        <w:fldChar w:fldCharType="separate"/>
      </w:r>
      <w:ins w:id="963" w:author="oscar sanchez" w:date="2017-06-29T16:37:00Z">
        <w:r w:rsidR="009A5F5D">
          <w:rPr>
            <w:noProof/>
          </w:rPr>
          <w:t>13</w:t>
        </w:r>
        <w:r w:rsidR="009A5F5D">
          <w:fldChar w:fldCharType="end"/>
        </w:r>
      </w:ins>
      <w:del w:id="964"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8</w:delText>
        </w:r>
        <w:r w:rsidR="00761C81" w:rsidDel="006016DF">
          <w:rPr>
            <w:noProof/>
          </w:rPr>
          <w:fldChar w:fldCharType="end"/>
        </w:r>
      </w:del>
      <w:r>
        <w:t>: Criterio: Sistemas operativos soportados</w:t>
      </w:r>
    </w:p>
    <w:p w14:paraId="4A6AC99D" w14:textId="6D613B0F" w:rsidR="00E375D3" w:rsidRDefault="00E375D3">
      <w:pPr>
        <w:rPr>
          <w:ins w:id="965" w:author="oscar sanchez" w:date="2017-07-22T10:57:00Z"/>
        </w:rPr>
        <w:pPrChange w:id="966" w:author="oscar sanchez" w:date="2017-07-22T10:57:00Z">
          <w:pPr>
            <w:pStyle w:val="Ttulo1"/>
          </w:pPr>
        </w:pPrChange>
      </w:pPr>
    </w:p>
    <w:p w14:paraId="4623A92F" w14:textId="35A5E441" w:rsidR="00E375D3" w:rsidRDefault="00E375D3">
      <w:pPr>
        <w:rPr>
          <w:ins w:id="967" w:author="oscar sanchez" w:date="2017-07-22T10:57:00Z"/>
        </w:rPr>
        <w:pPrChange w:id="968" w:author="oscar sanchez" w:date="2017-07-22T10:57:00Z">
          <w:pPr>
            <w:pStyle w:val="Ttulo1"/>
          </w:pPr>
        </w:pPrChange>
      </w:pPr>
    </w:p>
    <w:p w14:paraId="383250A1" w14:textId="2F228D5F" w:rsidR="00E375D3" w:rsidRDefault="00E375D3">
      <w:pPr>
        <w:pStyle w:val="Ttulo4"/>
        <w:rPr>
          <w:ins w:id="969" w:author="oscar sanchez" w:date="2017-07-22T10:58:00Z"/>
        </w:rPr>
        <w:pPrChange w:id="970" w:author="oscar sanchez" w:date="2017-07-22T10:57:00Z">
          <w:pPr>
            <w:pStyle w:val="Ttulo1"/>
          </w:pPr>
        </w:pPrChange>
      </w:pPr>
      <w:ins w:id="971" w:author="oscar sanchez" w:date="2017-07-22T10:57:00Z">
        <w:r>
          <w:lastRenderedPageBreak/>
          <w:t>Medición puntuación posibilidades de expo</w:t>
        </w:r>
      </w:ins>
      <w:ins w:id="972" w:author="oscar sanchez" w:date="2017-07-22T10:58:00Z">
        <w:r>
          <w:t>rtación.</w:t>
        </w:r>
      </w:ins>
    </w:p>
    <w:p w14:paraId="4BB7B777" w14:textId="0D88C45C" w:rsidR="00E375D3" w:rsidRDefault="00E375D3">
      <w:pPr>
        <w:rPr>
          <w:ins w:id="973" w:author="oscar sanchez" w:date="2017-07-22T11:04:00Z"/>
        </w:rPr>
        <w:pPrChange w:id="974" w:author="oscar sanchez" w:date="2017-07-22T10:58:00Z">
          <w:pPr>
            <w:pStyle w:val="Ttulo1"/>
          </w:pPr>
        </w:pPrChange>
      </w:pPr>
      <w:ins w:id="975" w:author="oscar sanchez" w:date="2017-07-22T10:58:00Z">
        <w:r w:rsidRPr="00E375D3">
          <w:t>Se van a evaluar las posibilidades de exportación de los juegos de cada fram</w:t>
        </w:r>
        <w:r>
          <w:t>work en 10 sistemas/plataformas</w:t>
        </w:r>
        <w:r w:rsidRPr="00E375D3">
          <w:t>, véase la tabla</w:t>
        </w:r>
      </w:ins>
      <w:ins w:id="976" w:author="oscar sanchez" w:date="2017-07-22T11:04:00Z">
        <w:r>
          <w:t xml:space="preserve"> 16</w:t>
        </w:r>
      </w:ins>
      <w:ins w:id="977" w:author="oscar sanchez" w:date="2017-07-22T10:58:00Z">
        <w:r w:rsidRPr="00E375D3">
          <w:t>, por lo que se obtendrá una puntuación entre 10</w:t>
        </w:r>
        <w:r>
          <w:t>.</w:t>
        </w:r>
      </w:ins>
    </w:p>
    <w:p w14:paraId="52E1A548" w14:textId="3E4088EA" w:rsidR="00E375D3" w:rsidRDefault="00E375D3">
      <w:pPr>
        <w:rPr>
          <w:ins w:id="978" w:author="oscar sanchez" w:date="2017-07-22T11:04:00Z"/>
        </w:rPr>
        <w:pPrChange w:id="979" w:author="oscar sanchez" w:date="2017-07-22T10:58:00Z">
          <w:pPr>
            <w:pStyle w:val="Ttulo1"/>
          </w:pPr>
        </w:pPrChange>
      </w:pPr>
      <w:ins w:id="980" w:author="oscar sanchez" w:date="2017-07-22T11:04:00Z">
        <w:r>
          <w:t xml:space="preserve">Para que un sistema o plataforma sea puntuado basta con que </w:t>
        </w:r>
      </w:ins>
      <w:ins w:id="981" w:author="oscar sanchez" w:date="2017-07-22T11:05:00Z">
        <w:r>
          <w:t xml:space="preserve">para </w:t>
        </w:r>
      </w:ins>
      <w:ins w:id="982" w:author="oscar sanchez" w:date="2017-07-22T11:04:00Z">
        <w:r>
          <w:t xml:space="preserve">uno de los subsistemas o plataformas </w:t>
        </w:r>
      </w:ins>
      <w:ins w:id="983" w:author="oscar sanchez" w:date="2017-07-22T11:05:00Z">
        <w:r>
          <w:t>sea posible realizar la exportación. Por ejemplo si el programa permite la exportación a Wii</w:t>
        </w:r>
      </w:ins>
      <w:ins w:id="984" w:author="oscar sanchez" w:date="2017-07-22T11:06:00Z">
        <w:r>
          <w:t xml:space="preserve"> ,aunque no lo sea posible para Wiiu , su puntuación será completa en ese sistema general. </w:t>
        </w:r>
      </w:ins>
    </w:p>
    <w:p w14:paraId="5B963367" w14:textId="370EBEBA" w:rsidR="00E375D3" w:rsidRDefault="00E375D3">
      <w:pPr>
        <w:rPr>
          <w:ins w:id="985" w:author="oscar sanchez" w:date="2017-07-22T10:58:00Z"/>
        </w:rPr>
        <w:pPrChange w:id="986" w:author="oscar sanchez" w:date="2017-07-22T10:58:00Z">
          <w:pPr>
            <w:pStyle w:val="Ttulo1"/>
          </w:pPr>
        </w:pPrChange>
      </w:pPr>
      <w:ins w:id="987" w:author="oscar sanchez" w:date="2017-07-22T10:58:00Z">
        <w:r>
          <w:t xml:space="preserve"> Posteriormente está se ponderará</w:t>
        </w:r>
        <w:r w:rsidRPr="00E375D3">
          <w:t xml:space="preserve"> sobre la importancia del criterio, 8 puntos. Si bien pueden existir factores que aumenten o disminuyan está puntuación que se tratarán y justificarán en cada caso.</w:t>
        </w:r>
        <w:r>
          <w:t xml:space="preserve"> </w:t>
        </w:r>
      </w:ins>
    </w:p>
    <w:p w14:paraId="340D9A94" w14:textId="77777777" w:rsidR="00E375D3" w:rsidRDefault="00E375D3">
      <w:pPr>
        <w:rPr>
          <w:ins w:id="988" w:author="oscar sanchez" w:date="2017-07-22T10:58:00Z"/>
        </w:rPr>
        <w:pPrChange w:id="989" w:author="oscar sanchez" w:date="2017-07-22T10:58:00Z">
          <w:pPr>
            <w:pStyle w:val="Ttulo1"/>
          </w:pPr>
        </w:pPrChange>
      </w:pPr>
    </w:p>
    <w:tbl>
      <w:tblPr>
        <w:tblStyle w:val="Tabladecuadrcula5oscura-nfasis21"/>
        <w:tblW w:w="0" w:type="auto"/>
        <w:tblLook w:val="04A0" w:firstRow="1" w:lastRow="0" w:firstColumn="1" w:lastColumn="0" w:noHBand="0" w:noVBand="1"/>
        <w:tblPrChange w:id="990" w:author="oscar sanchez" w:date="2017-07-22T10:58:00Z">
          <w:tblPr>
            <w:tblStyle w:val="Tablaconcuadrcula"/>
            <w:tblW w:w="0" w:type="auto"/>
            <w:tblLook w:val="04A0" w:firstRow="1" w:lastRow="0" w:firstColumn="1" w:lastColumn="0" w:noHBand="0" w:noVBand="1"/>
          </w:tblPr>
        </w:tblPrChange>
      </w:tblPr>
      <w:tblGrid>
        <w:gridCol w:w="4247"/>
        <w:gridCol w:w="4247"/>
        <w:tblGridChange w:id="991">
          <w:tblGrid>
            <w:gridCol w:w="4247"/>
            <w:gridCol w:w="4247"/>
          </w:tblGrid>
        </w:tblGridChange>
      </w:tblGrid>
      <w:tr w:rsidR="00E375D3" w14:paraId="2A851386" w14:textId="77777777" w:rsidTr="00E375D3">
        <w:trPr>
          <w:cnfStyle w:val="100000000000" w:firstRow="1" w:lastRow="0" w:firstColumn="0" w:lastColumn="0" w:oddVBand="0" w:evenVBand="0" w:oddHBand="0" w:evenHBand="0" w:firstRowFirstColumn="0" w:firstRowLastColumn="0" w:lastRowFirstColumn="0" w:lastRowLastColumn="0"/>
          <w:ins w:id="992" w:author="oscar sanchez" w:date="2017-07-22T10:58:00Z"/>
        </w:trPr>
        <w:tc>
          <w:tcPr>
            <w:cnfStyle w:val="001000000000" w:firstRow="0" w:lastRow="0" w:firstColumn="1" w:lastColumn="0" w:oddVBand="0" w:evenVBand="0" w:oddHBand="0" w:evenHBand="0" w:firstRowFirstColumn="0" w:firstRowLastColumn="0" w:lastRowFirstColumn="0" w:lastRowLastColumn="0"/>
            <w:tcW w:w="0" w:type="dxa"/>
            <w:tcPrChange w:id="993" w:author="oscar sanchez" w:date="2017-07-22T10:58:00Z">
              <w:tcPr>
                <w:tcW w:w="4247" w:type="dxa"/>
              </w:tcPr>
            </w:tcPrChange>
          </w:tcPr>
          <w:p w14:paraId="1709D0ED" w14:textId="4C85907C" w:rsidR="00E375D3" w:rsidRDefault="00E375D3">
            <w:pPr>
              <w:jc w:val="center"/>
              <w:cnfStyle w:val="101000000000" w:firstRow="1" w:lastRow="0" w:firstColumn="1" w:lastColumn="0" w:oddVBand="0" w:evenVBand="0" w:oddHBand="0" w:evenHBand="0" w:firstRowFirstColumn="0" w:firstRowLastColumn="0" w:lastRowFirstColumn="0" w:lastRowLastColumn="0"/>
              <w:rPr>
                <w:ins w:id="994" w:author="oscar sanchez" w:date="2017-07-22T10:58:00Z"/>
              </w:rPr>
              <w:pPrChange w:id="995" w:author="oscar sanchez" w:date="2017-07-22T10:59:00Z">
                <w:pPr>
                  <w:cnfStyle w:val="101000000000" w:firstRow="1" w:lastRow="0" w:firstColumn="1" w:lastColumn="0" w:oddVBand="0" w:evenVBand="0" w:oddHBand="0" w:evenHBand="0" w:firstRowFirstColumn="0" w:firstRowLastColumn="0" w:lastRowFirstColumn="0" w:lastRowLastColumn="0"/>
                </w:pPr>
              </w:pPrChange>
            </w:pPr>
            <w:ins w:id="996" w:author="oscar sanchez" w:date="2017-07-22T10:58:00Z">
              <w:r>
                <w:t>SISTEMA/PLATAFORMA</w:t>
              </w:r>
            </w:ins>
          </w:p>
        </w:tc>
        <w:tc>
          <w:tcPr>
            <w:tcW w:w="0" w:type="dxa"/>
            <w:tcPrChange w:id="997" w:author="oscar sanchez" w:date="2017-07-22T10:58:00Z">
              <w:tcPr>
                <w:tcW w:w="4247" w:type="dxa"/>
              </w:tcPr>
            </w:tcPrChange>
          </w:tcPr>
          <w:p w14:paraId="6EA0D129" w14:textId="7B27C44C" w:rsidR="00E375D3" w:rsidRDefault="00E375D3">
            <w:pPr>
              <w:jc w:val="center"/>
              <w:cnfStyle w:val="100000000000" w:firstRow="1" w:lastRow="0" w:firstColumn="0" w:lastColumn="0" w:oddVBand="0" w:evenVBand="0" w:oddHBand="0" w:evenHBand="0" w:firstRowFirstColumn="0" w:firstRowLastColumn="0" w:lastRowFirstColumn="0" w:lastRowLastColumn="0"/>
              <w:rPr>
                <w:ins w:id="998" w:author="oscar sanchez" w:date="2017-07-22T10:58:00Z"/>
              </w:rPr>
              <w:pPrChange w:id="999" w:author="oscar sanchez" w:date="2017-07-22T10:59:00Z">
                <w:pPr>
                  <w:cnfStyle w:val="100000000000" w:firstRow="1" w:lastRow="0" w:firstColumn="0" w:lastColumn="0" w:oddVBand="0" w:evenVBand="0" w:oddHBand="0" w:evenHBand="0" w:firstRowFirstColumn="0" w:firstRowLastColumn="0" w:lastRowFirstColumn="0" w:lastRowLastColumn="0"/>
                </w:pPr>
              </w:pPrChange>
            </w:pPr>
            <w:ins w:id="1000" w:author="oscar sanchez" w:date="2017-07-22T10:58:00Z">
              <w:r>
                <w:t>INCLUYE</w:t>
              </w:r>
            </w:ins>
          </w:p>
        </w:tc>
      </w:tr>
      <w:tr w:rsidR="00E375D3" w14:paraId="52BBE5B9" w14:textId="77777777" w:rsidTr="00E375D3">
        <w:trPr>
          <w:cnfStyle w:val="000000100000" w:firstRow="0" w:lastRow="0" w:firstColumn="0" w:lastColumn="0" w:oddVBand="0" w:evenVBand="0" w:oddHBand="1" w:evenHBand="0" w:firstRowFirstColumn="0" w:firstRowLastColumn="0" w:lastRowFirstColumn="0" w:lastRowLastColumn="0"/>
          <w:ins w:id="1001" w:author="oscar sanchez" w:date="2017-07-22T10:58:00Z"/>
        </w:trPr>
        <w:tc>
          <w:tcPr>
            <w:cnfStyle w:val="001000000000" w:firstRow="0" w:lastRow="0" w:firstColumn="1" w:lastColumn="0" w:oddVBand="0" w:evenVBand="0" w:oddHBand="0" w:evenHBand="0" w:firstRowFirstColumn="0" w:firstRowLastColumn="0" w:lastRowFirstColumn="0" w:lastRowLastColumn="0"/>
            <w:tcW w:w="0" w:type="dxa"/>
            <w:tcPrChange w:id="1002" w:author="oscar sanchez" w:date="2017-07-22T10:58:00Z">
              <w:tcPr>
                <w:tcW w:w="4247" w:type="dxa"/>
              </w:tcPr>
            </w:tcPrChange>
          </w:tcPr>
          <w:p w14:paraId="4E4AB872" w14:textId="0C81B52A" w:rsidR="00E375D3" w:rsidRDefault="00E375D3" w:rsidP="00E375D3">
            <w:pPr>
              <w:cnfStyle w:val="001000100000" w:firstRow="0" w:lastRow="0" w:firstColumn="1" w:lastColumn="0" w:oddVBand="0" w:evenVBand="0" w:oddHBand="1" w:evenHBand="0" w:firstRowFirstColumn="0" w:firstRowLastColumn="0" w:lastRowFirstColumn="0" w:lastRowLastColumn="0"/>
              <w:rPr>
                <w:ins w:id="1003" w:author="oscar sanchez" w:date="2017-07-22T10:58:00Z"/>
              </w:rPr>
            </w:pPr>
            <w:ins w:id="1004" w:author="oscar sanchez" w:date="2017-07-22T10:59:00Z">
              <w:r>
                <w:t>Windows</w:t>
              </w:r>
            </w:ins>
          </w:p>
        </w:tc>
        <w:tc>
          <w:tcPr>
            <w:tcW w:w="0" w:type="dxa"/>
            <w:tcPrChange w:id="1005" w:author="oscar sanchez" w:date="2017-07-22T10:58:00Z">
              <w:tcPr>
                <w:tcW w:w="4247" w:type="dxa"/>
              </w:tcPr>
            </w:tcPrChange>
          </w:tcPr>
          <w:p w14:paraId="2392D32B" w14:textId="7EB66CED" w:rsidR="00E375D3" w:rsidRDefault="00E375D3" w:rsidP="00E375D3">
            <w:pPr>
              <w:cnfStyle w:val="000000100000" w:firstRow="0" w:lastRow="0" w:firstColumn="0" w:lastColumn="0" w:oddVBand="0" w:evenVBand="0" w:oddHBand="1" w:evenHBand="0" w:firstRowFirstColumn="0" w:firstRowLastColumn="0" w:lastRowFirstColumn="0" w:lastRowLastColumn="0"/>
              <w:rPr>
                <w:ins w:id="1006" w:author="oscar sanchez" w:date="2017-07-22T10:58:00Z"/>
              </w:rPr>
            </w:pPr>
            <w:ins w:id="1007" w:author="oscar sanchez" w:date="2017-07-22T10:59:00Z">
              <w:r>
                <w:t xml:space="preserve"> Sistemas operativos Widnows</w:t>
              </w:r>
            </w:ins>
          </w:p>
        </w:tc>
      </w:tr>
      <w:tr w:rsidR="00E375D3" w14:paraId="77D9E56E" w14:textId="77777777" w:rsidTr="00E375D3">
        <w:trPr>
          <w:ins w:id="1008" w:author="oscar sanchez" w:date="2017-07-22T10:58:00Z"/>
        </w:trPr>
        <w:tc>
          <w:tcPr>
            <w:cnfStyle w:val="001000000000" w:firstRow="0" w:lastRow="0" w:firstColumn="1" w:lastColumn="0" w:oddVBand="0" w:evenVBand="0" w:oddHBand="0" w:evenHBand="0" w:firstRowFirstColumn="0" w:firstRowLastColumn="0" w:lastRowFirstColumn="0" w:lastRowLastColumn="0"/>
            <w:tcW w:w="0" w:type="dxa"/>
            <w:tcPrChange w:id="1009" w:author="oscar sanchez" w:date="2017-07-22T10:58:00Z">
              <w:tcPr>
                <w:tcW w:w="4247" w:type="dxa"/>
              </w:tcPr>
            </w:tcPrChange>
          </w:tcPr>
          <w:p w14:paraId="0D68C087" w14:textId="670FB7F0" w:rsidR="00E375D3" w:rsidRDefault="00E375D3" w:rsidP="00E375D3">
            <w:pPr>
              <w:rPr>
                <w:ins w:id="1010" w:author="oscar sanchez" w:date="2017-07-22T10:58:00Z"/>
              </w:rPr>
            </w:pPr>
            <w:ins w:id="1011" w:author="oscar sanchez" w:date="2017-07-22T10:59:00Z">
              <w:r>
                <w:t>Linux</w:t>
              </w:r>
            </w:ins>
          </w:p>
        </w:tc>
        <w:tc>
          <w:tcPr>
            <w:tcW w:w="0" w:type="dxa"/>
            <w:tcPrChange w:id="1012" w:author="oscar sanchez" w:date="2017-07-22T10:58:00Z">
              <w:tcPr>
                <w:tcW w:w="4247" w:type="dxa"/>
              </w:tcPr>
            </w:tcPrChange>
          </w:tcPr>
          <w:p w14:paraId="06AEB81D" w14:textId="30AEA811" w:rsidR="00E375D3" w:rsidRDefault="00E375D3" w:rsidP="00E375D3">
            <w:pPr>
              <w:cnfStyle w:val="000000000000" w:firstRow="0" w:lastRow="0" w:firstColumn="0" w:lastColumn="0" w:oddVBand="0" w:evenVBand="0" w:oddHBand="0" w:evenHBand="0" w:firstRowFirstColumn="0" w:firstRowLastColumn="0" w:lastRowFirstColumn="0" w:lastRowLastColumn="0"/>
              <w:rPr>
                <w:ins w:id="1013" w:author="oscar sanchez" w:date="2017-07-22T10:58:00Z"/>
              </w:rPr>
            </w:pPr>
            <w:ins w:id="1014" w:author="oscar sanchez" w:date="2017-07-22T11:00:00Z">
              <w:r>
                <w:t xml:space="preserve">Sistemas operativos basados en el kernel de Linux. </w:t>
              </w:r>
            </w:ins>
          </w:p>
        </w:tc>
      </w:tr>
      <w:tr w:rsidR="00E375D3" w14:paraId="38B6DB75" w14:textId="77777777" w:rsidTr="00E375D3">
        <w:trPr>
          <w:cnfStyle w:val="000000100000" w:firstRow="0" w:lastRow="0" w:firstColumn="0" w:lastColumn="0" w:oddVBand="0" w:evenVBand="0" w:oddHBand="1" w:evenHBand="0" w:firstRowFirstColumn="0" w:firstRowLastColumn="0" w:lastRowFirstColumn="0" w:lastRowLastColumn="0"/>
          <w:ins w:id="1015" w:author="oscar sanchez" w:date="2017-07-22T10:58:00Z"/>
        </w:trPr>
        <w:tc>
          <w:tcPr>
            <w:cnfStyle w:val="001000000000" w:firstRow="0" w:lastRow="0" w:firstColumn="1" w:lastColumn="0" w:oddVBand="0" w:evenVBand="0" w:oddHBand="0" w:evenHBand="0" w:firstRowFirstColumn="0" w:firstRowLastColumn="0" w:lastRowFirstColumn="0" w:lastRowLastColumn="0"/>
            <w:tcW w:w="0" w:type="dxa"/>
            <w:tcPrChange w:id="1016" w:author="oscar sanchez" w:date="2017-07-22T10:58:00Z">
              <w:tcPr>
                <w:tcW w:w="4247" w:type="dxa"/>
              </w:tcPr>
            </w:tcPrChange>
          </w:tcPr>
          <w:p w14:paraId="7D43B64D" w14:textId="61106E6B" w:rsidR="00E375D3" w:rsidRDefault="00E375D3" w:rsidP="00E375D3">
            <w:pPr>
              <w:cnfStyle w:val="001000100000" w:firstRow="0" w:lastRow="0" w:firstColumn="1" w:lastColumn="0" w:oddVBand="0" w:evenVBand="0" w:oddHBand="1" w:evenHBand="0" w:firstRowFirstColumn="0" w:firstRowLastColumn="0" w:lastRowFirstColumn="0" w:lastRowLastColumn="0"/>
              <w:rPr>
                <w:ins w:id="1017" w:author="oscar sanchez" w:date="2017-07-22T10:58:00Z"/>
              </w:rPr>
            </w:pPr>
            <w:ins w:id="1018" w:author="oscar sanchez" w:date="2017-07-22T10:59:00Z">
              <w:r>
                <w:t>IOs</w:t>
              </w:r>
            </w:ins>
          </w:p>
        </w:tc>
        <w:tc>
          <w:tcPr>
            <w:tcW w:w="0" w:type="dxa"/>
            <w:tcPrChange w:id="1019" w:author="oscar sanchez" w:date="2017-07-22T10:58:00Z">
              <w:tcPr>
                <w:tcW w:w="4247" w:type="dxa"/>
              </w:tcPr>
            </w:tcPrChange>
          </w:tcPr>
          <w:p w14:paraId="29B5A63B" w14:textId="50582C53" w:rsidR="00E375D3" w:rsidRDefault="00E375D3" w:rsidP="00E375D3">
            <w:pPr>
              <w:cnfStyle w:val="000000100000" w:firstRow="0" w:lastRow="0" w:firstColumn="0" w:lastColumn="0" w:oddVBand="0" w:evenVBand="0" w:oddHBand="1" w:evenHBand="0" w:firstRowFirstColumn="0" w:firstRowLastColumn="0" w:lastRowFirstColumn="0" w:lastRowLastColumn="0"/>
              <w:rPr>
                <w:ins w:id="1020" w:author="oscar sanchez" w:date="2017-07-22T10:58:00Z"/>
              </w:rPr>
            </w:pPr>
            <w:ins w:id="1021" w:author="oscar sanchez" w:date="2017-07-22T11:00:00Z">
              <w:r>
                <w:t>Para sistemas de escrito</w:t>
              </w:r>
            </w:ins>
            <w:ins w:id="1022" w:author="oscar sanchez" w:date="2017-07-22T11:01:00Z">
              <w:r>
                <w:t>rio y móvil.</w:t>
              </w:r>
            </w:ins>
          </w:p>
        </w:tc>
      </w:tr>
      <w:tr w:rsidR="00E375D3" w14:paraId="6F63270B" w14:textId="77777777" w:rsidTr="00E375D3">
        <w:trPr>
          <w:ins w:id="1023" w:author="oscar sanchez" w:date="2017-07-22T10:58:00Z"/>
        </w:trPr>
        <w:tc>
          <w:tcPr>
            <w:cnfStyle w:val="001000000000" w:firstRow="0" w:lastRow="0" w:firstColumn="1" w:lastColumn="0" w:oddVBand="0" w:evenVBand="0" w:oddHBand="0" w:evenHBand="0" w:firstRowFirstColumn="0" w:firstRowLastColumn="0" w:lastRowFirstColumn="0" w:lastRowLastColumn="0"/>
            <w:tcW w:w="0" w:type="dxa"/>
            <w:tcPrChange w:id="1024" w:author="oscar sanchez" w:date="2017-07-22T10:58:00Z">
              <w:tcPr>
                <w:tcW w:w="4247" w:type="dxa"/>
              </w:tcPr>
            </w:tcPrChange>
          </w:tcPr>
          <w:p w14:paraId="5A0DEFEB" w14:textId="4E68DEDB" w:rsidR="00E375D3" w:rsidRDefault="00E375D3" w:rsidP="00E375D3">
            <w:pPr>
              <w:rPr>
                <w:ins w:id="1025" w:author="oscar sanchez" w:date="2017-07-22T10:58:00Z"/>
              </w:rPr>
            </w:pPr>
            <w:ins w:id="1026" w:author="oscar sanchez" w:date="2017-07-22T10:59:00Z">
              <w:r>
                <w:t>Android</w:t>
              </w:r>
            </w:ins>
          </w:p>
        </w:tc>
        <w:tc>
          <w:tcPr>
            <w:tcW w:w="0" w:type="dxa"/>
            <w:tcPrChange w:id="1027" w:author="oscar sanchez" w:date="2017-07-22T10:58:00Z">
              <w:tcPr>
                <w:tcW w:w="4247" w:type="dxa"/>
              </w:tcPr>
            </w:tcPrChange>
          </w:tcPr>
          <w:p w14:paraId="63B9F119" w14:textId="59198F26" w:rsidR="00E375D3" w:rsidRDefault="00E375D3" w:rsidP="00E375D3">
            <w:pPr>
              <w:cnfStyle w:val="000000000000" w:firstRow="0" w:lastRow="0" w:firstColumn="0" w:lastColumn="0" w:oddVBand="0" w:evenVBand="0" w:oddHBand="0" w:evenHBand="0" w:firstRowFirstColumn="0" w:firstRowLastColumn="0" w:lastRowFirstColumn="0" w:lastRowLastColumn="0"/>
              <w:rPr>
                <w:ins w:id="1028" w:author="oscar sanchez" w:date="2017-07-22T10:58:00Z"/>
              </w:rPr>
            </w:pPr>
          </w:p>
        </w:tc>
      </w:tr>
      <w:tr w:rsidR="00E375D3" w14:paraId="7BBCEC1E" w14:textId="77777777" w:rsidTr="00E375D3">
        <w:trPr>
          <w:cnfStyle w:val="000000100000" w:firstRow="0" w:lastRow="0" w:firstColumn="0" w:lastColumn="0" w:oddVBand="0" w:evenVBand="0" w:oddHBand="1" w:evenHBand="0" w:firstRowFirstColumn="0" w:firstRowLastColumn="0" w:lastRowFirstColumn="0" w:lastRowLastColumn="0"/>
          <w:ins w:id="1029" w:author="oscar sanchez" w:date="2017-07-22T10:58:00Z"/>
        </w:trPr>
        <w:tc>
          <w:tcPr>
            <w:cnfStyle w:val="001000000000" w:firstRow="0" w:lastRow="0" w:firstColumn="1" w:lastColumn="0" w:oddVBand="0" w:evenVBand="0" w:oddHBand="0" w:evenHBand="0" w:firstRowFirstColumn="0" w:firstRowLastColumn="0" w:lastRowFirstColumn="0" w:lastRowLastColumn="0"/>
            <w:tcW w:w="0" w:type="dxa"/>
            <w:tcPrChange w:id="1030" w:author="oscar sanchez" w:date="2017-07-22T10:58:00Z">
              <w:tcPr>
                <w:tcW w:w="4247" w:type="dxa"/>
              </w:tcPr>
            </w:tcPrChange>
          </w:tcPr>
          <w:p w14:paraId="49DDBE77" w14:textId="283A4530" w:rsidR="00E375D3" w:rsidRDefault="00E375D3" w:rsidP="00E375D3">
            <w:pPr>
              <w:cnfStyle w:val="001000100000" w:firstRow="0" w:lastRow="0" w:firstColumn="1" w:lastColumn="0" w:oddVBand="0" w:evenVBand="0" w:oddHBand="1" w:evenHBand="0" w:firstRowFirstColumn="0" w:firstRowLastColumn="0" w:lastRowFirstColumn="0" w:lastRowLastColumn="0"/>
              <w:rPr>
                <w:ins w:id="1031" w:author="oscar sanchez" w:date="2017-07-22T10:58:00Z"/>
              </w:rPr>
            </w:pPr>
            <w:ins w:id="1032" w:author="oscar sanchez" w:date="2017-07-22T10:59:00Z">
              <w:r>
                <w:t>HTML 5</w:t>
              </w:r>
            </w:ins>
          </w:p>
        </w:tc>
        <w:tc>
          <w:tcPr>
            <w:tcW w:w="0" w:type="dxa"/>
            <w:tcPrChange w:id="1033" w:author="oscar sanchez" w:date="2017-07-22T10:58:00Z">
              <w:tcPr>
                <w:tcW w:w="4247" w:type="dxa"/>
              </w:tcPr>
            </w:tcPrChange>
          </w:tcPr>
          <w:p w14:paraId="5AE0C39B" w14:textId="77777777" w:rsidR="00E375D3" w:rsidRDefault="00E375D3" w:rsidP="00E375D3">
            <w:pPr>
              <w:cnfStyle w:val="000000100000" w:firstRow="0" w:lastRow="0" w:firstColumn="0" w:lastColumn="0" w:oddVBand="0" w:evenVBand="0" w:oddHBand="1" w:evenHBand="0" w:firstRowFirstColumn="0" w:firstRowLastColumn="0" w:lastRowFirstColumn="0" w:lastRowLastColumn="0"/>
              <w:rPr>
                <w:ins w:id="1034" w:author="oscar sanchez" w:date="2017-07-22T10:58:00Z"/>
              </w:rPr>
            </w:pPr>
          </w:p>
        </w:tc>
      </w:tr>
      <w:tr w:rsidR="00E375D3" w14:paraId="1BC875DA" w14:textId="77777777" w:rsidTr="00E375D3">
        <w:trPr>
          <w:ins w:id="1035" w:author="oscar sanchez" w:date="2017-07-22T10:58:00Z"/>
        </w:trPr>
        <w:tc>
          <w:tcPr>
            <w:cnfStyle w:val="001000000000" w:firstRow="0" w:lastRow="0" w:firstColumn="1" w:lastColumn="0" w:oddVBand="0" w:evenVBand="0" w:oddHBand="0" w:evenHBand="0" w:firstRowFirstColumn="0" w:firstRowLastColumn="0" w:lastRowFirstColumn="0" w:lastRowLastColumn="0"/>
            <w:tcW w:w="0" w:type="dxa"/>
            <w:tcPrChange w:id="1036" w:author="oscar sanchez" w:date="2017-07-22T10:58:00Z">
              <w:tcPr>
                <w:tcW w:w="4247" w:type="dxa"/>
              </w:tcPr>
            </w:tcPrChange>
          </w:tcPr>
          <w:p w14:paraId="19BB40CC" w14:textId="5E7CFCCE" w:rsidR="00E375D3" w:rsidRDefault="00E375D3" w:rsidP="00E375D3">
            <w:pPr>
              <w:rPr>
                <w:ins w:id="1037" w:author="oscar sanchez" w:date="2017-07-22T10:58:00Z"/>
              </w:rPr>
            </w:pPr>
            <w:ins w:id="1038" w:author="oscar sanchez" w:date="2017-07-22T10:59:00Z">
              <w:r>
                <w:t>Flash</w:t>
              </w:r>
            </w:ins>
          </w:p>
        </w:tc>
        <w:tc>
          <w:tcPr>
            <w:tcW w:w="0" w:type="dxa"/>
            <w:tcPrChange w:id="1039" w:author="oscar sanchez" w:date="2017-07-22T10:58:00Z">
              <w:tcPr>
                <w:tcW w:w="4247" w:type="dxa"/>
              </w:tcPr>
            </w:tcPrChange>
          </w:tcPr>
          <w:p w14:paraId="3FB19C5D" w14:textId="77777777" w:rsidR="00E375D3" w:rsidRDefault="00E375D3" w:rsidP="00E375D3">
            <w:pPr>
              <w:cnfStyle w:val="000000000000" w:firstRow="0" w:lastRow="0" w:firstColumn="0" w:lastColumn="0" w:oddVBand="0" w:evenVBand="0" w:oddHBand="0" w:evenHBand="0" w:firstRowFirstColumn="0" w:firstRowLastColumn="0" w:lastRowFirstColumn="0" w:lastRowLastColumn="0"/>
              <w:rPr>
                <w:ins w:id="1040" w:author="oscar sanchez" w:date="2017-07-22T10:58:00Z"/>
              </w:rPr>
            </w:pPr>
          </w:p>
        </w:tc>
      </w:tr>
      <w:tr w:rsidR="00E375D3" w14:paraId="79C17855" w14:textId="77777777" w:rsidTr="00E375D3">
        <w:trPr>
          <w:cnfStyle w:val="000000100000" w:firstRow="0" w:lastRow="0" w:firstColumn="0" w:lastColumn="0" w:oddVBand="0" w:evenVBand="0" w:oddHBand="1" w:evenHBand="0" w:firstRowFirstColumn="0" w:firstRowLastColumn="0" w:lastRowFirstColumn="0" w:lastRowLastColumn="0"/>
          <w:ins w:id="1041" w:author="oscar sanchez" w:date="2017-07-22T10:58:00Z"/>
        </w:trPr>
        <w:tc>
          <w:tcPr>
            <w:cnfStyle w:val="001000000000" w:firstRow="0" w:lastRow="0" w:firstColumn="1" w:lastColumn="0" w:oddVBand="0" w:evenVBand="0" w:oddHBand="0" w:evenHBand="0" w:firstRowFirstColumn="0" w:firstRowLastColumn="0" w:lastRowFirstColumn="0" w:lastRowLastColumn="0"/>
            <w:tcW w:w="0" w:type="dxa"/>
            <w:tcPrChange w:id="1042" w:author="oscar sanchez" w:date="2017-07-22T10:58:00Z">
              <w:tcPr>
                <w:tcW w:w="4247" w:type="dxa"/>
              </w:tcPr>
            </w:tcPrChange>
          </w:tcPr>
          <w:p w14:paraId="745DEC68" w14:textId="7BFB57C7" w:rsidR="00E375D3" w:rsidRDefault="00E375D3" w:rsidP="00E375D3">
            <w:pPr>
              <w:cnfStyle w:val="001000100000" w:firstRow="0" w:lastRow="0" w:firstColumn="1" w:lastColumn="0" w:oddVBand="0" w:evenVBand="0" w:oddHBand="1" w:evenHBand="0" w:firstRowFirstColumn="0" w:firstRowLastColumn="0" w:lastRowFirstColumn="0" w:lastRowLastColumn="0"/>
              <w:rPr>
                <w:ins w:id="1043" w:author="oscar sanchez" w:date="2017-07-22T10:58:00Z"/>
              </w:rPr>
            </w:pPr>
            <w:ins w:id="1044" w:author="oscar sanchez" w:date="2017-07-22T10:59:00Z">
              <w:r>
                <w:t>Windows Store (Mobile y Store escritorio)</w:t>
              </w:r>
            </w:ins>
          </w:p>
        </w:tc>
        <w:tc>
          <w:tcPr>
            <w:tcW w:w="0" w:type="dxa"/>
            <w:tcPrChange w:id="1045" w:author="oscar sanchez" w:date="2017-07-22T10:58:00Z">
              <w:tcPr>
                <w:tcW w:w="4247" w:type="dxa"/>
              </w:tcPr>
            </w:tcPrChange>
          </w:tcPr>
          <w:p w14:paraId="5243452C" w14:textId="4F00FF86" w:rsidR="00E375D3" w:rsidRDefault="00E375D3" w:rsidP="00E375D3">
            <w:pPr>
              <w:cnfStyle w:val="000000100000" w:firstRow="0" w:lastRow="0" w:firstColumn="0" w:lastColumn="0" w:oddVBand="0" w:evenVBand="0" w:oddHBand="1" w:evenHBand="0" w:firstRowFirstColumn="0" w:firstRowLastColumn="0" w:lastRowFirstColumn="0" w:lastRowLastColumn="0"/>
              <w:rPr>
                <w:ins w:id="1046" w:author="oscar sanchez" w:date="2017-07-22T10:58:00Z"/>
              </w:rPr>
            </w:pPr>
            <w:ins w:id="1047" w:author="oscar sanchez" w:date="2017-07-22T11:01:00Z">
              <w:r>
                <w:t>Móvil y tienda de escritorio.</w:t>
              </w:r>
            </w:ins>
          </w:p>
        </w:tc>
      </w:tr>
      <w:tr w:rsidR="00E375D3" w14:paraId="556EF466" w14:textId="77777777" w:rsidTr="00E375D3">
        <w:trPr>
          <w:ins w:id="1048" w:author="oscar sanchez" w:date="2017-07-22T10:59:00Z"/>
        </w:trPr>
        <w:tc>
          <w:tcPr>
            <w:cnfStyle w:val="001000000000" w:firstRow="0" w:lastRow="0" w:firstColumn="1" w:lastColumn="0" w:oddVBand="0" w:evenVBand="0" w:oddHBand="0" w:evenHBand="0" w:firstRowFirstColumn="0" w:firstRowLastColumn="0" w:lastRowFirstColumn="0" w:lastRowLastColumn="0"/>
            <w:tcW w:w="4247" w:type="dxa"/>
          </w:tcPr>
          <w:p w14:paraId="0F5A7EA2" w14:textId="1CA2DC1A" w:rsidR="00E375D3" w:rsidRDefault="00E375D3" w:rsidP="00E375D3">
            <w:pPr>
              <w:rPr>
                <w:ins w:id="1049" w:author="oscar sanchez" w:date="2017-07-22T10:59:00Z"/>
              </w:rPr>
            </w:pPr>
            <w:ins w:id="1050" w:author="oscar sanchez" w:date="2017-07-22T10:59:00Z">
              <w:r>
                <w:t>Sistemas PlayStation (PS3, PS-VITA, PS4)</w:t>
              </w:r>
            </w:ins>
          </w:p>
        </w:tc>
        <w:tc>
          <w:tcPr>
            <w:tcW w:w="4247" w:type="dxa"/>
          </w:tcPr>
          <w:p w14:paraId="1DB8CBCB" w14:textId="6BB46394" w:rsidR="00E375D3" w:rsidRDefault="00E375D3" w:rsidP="00E375D3">
            <w:pPr>
              <w:cnfStyle w:val="000000000000" w:firstRow="0" w:lastRow="0" w:firstColumn="0" w:lastColumn="0" w:oddVBand="0" w:evenVBand="0" w:oddHBand="0" w:evenHBand="0" w:firstRowFirstColumn="0" w:firstRowLastColumn="0" w:lastRowFirstColumn="0" w:lastRowLastColumn="0"/>
              <w:rPr>
                <w:ins w:id="1051" w:author="oscar sanchez" w:date="2017-07-22T10:59:00Z"/>
              </w:rPr>
            </w:pPr>
            <w:ins w:id="1052" w:author="oscar sanchez" w:date="2017-07-22T11:01:00Z">
              <w:r>
                <w:t>PS3, PS-Vit</w:t>
              </w:r>
            </w:ins>
            <w:ins w:id="1053" w:author="oscar sanchez" w:date="2017-07-22T11:02:00Z">
              <w:r>
                <w:t>a y PS4.</w:t>
              </w:r>
            </w:ins>
          </w:p>
        </w:tc>
      </w:tr>
      <w:tr w:rsidR="00E375D3" w14:paraId="47D03988" w14:textId="77777777" w:rsidTr="00E375D3">
        <w:trPr>
          <w:cnfStyle w:val="000000100000" w:firstRow="0" w:lastRow="0" w:firstColumn="0" w:lastColumn="0" w:oddVBand="0" w:evenVBand="0" w:oddHBand="1" w:evenHBand="0" w:firstRowFirstColumn="0" w:firstRowLastColumn="0" w:lastRowFirstColumn="0" w:lastRowLastColumn="0"/>
          <w:ins w:id="1054" w:author="oscar sanchez" w:date="2017-07-22T10:59:00Z"/>
        </w:trPr>
        <w:tc>
          <w:tcPr>
            <w:cnfStyle w:val="001000000000" w:firstRow="0" w:lastRow="0" w:firstColumn="1" w:lastColumn="0" w:oddVBand="0" w:evenVBand="0" w:oddHBand="0" w:evenHBand="0" w:firstRowFirstColumn="0" w:firstRowLastColumn="0" w:lastRowFirstColumn="0" w:lastRowLastColumn="0"/>
            <w:tcW w:w="4247" w:type="dxa"/>
          </w:tcPr>
          <w:p w14:paraId="60D9AF74" w14:textId="1A3BF053" w:rsidR="00E375D3" w:rsidRDefault="00E375D3" w:rsidP="00E375D3">
            <w:pPr>
              <w:rPr>
                <w:ins w:id="1055" w:author="oscar sanchez" w:date="2017-07-22T10:59:00Z"/>
              </w:rPr>
            </w:pPr>
            <w:ins w:id="1056" w:author="oscar sanchez" w:date="2017-07-22T10:59:00Z">
              <w:r>
                <w:t>Sistemas Xbox (XBOX360, XBOX ONE)</w:t>
              </w:r>
            </w:ins>
          </w:p>
        </w:tc>
        <w:tc>
          <w:tcPr>
            <w:tcW w:w="4247" w:type="dxa"/>
          </w:tcPr>
          <w:p w14:paraId="1A2CE815" w14:textId="299702CD" w:rsidR="00E375D3" w:rsidRDefault="00E375D3" w:rsidP="00E375D3">
            <w:pPr>
              <w:cnfStyle w:val="000000100000" w:firstRow="0" w:lastRow="0" w:firstColumn="0" w:lastColumn="0" w:oddVBand="0" w:evenVBand="0" w:oddHBand="1" w:evenHBand="0" w:firstRowFirstColumn="0" w:firstRowLastColumn="0" w:lastRowFirstColumn="0" w:lastRowLastColumn="0"/>
              <w:rPr>
                <w:ins w:id="1057" w:author="oscar sanchez" w:date="2017-07-22T10:59:00Z"/>
              </w:rPr>
            </w:pPr>
            <w:ins w:id="1058" w:author="oscar sanchez" w:date="2017-07-22T11:02:00Z">
              <w:r>
                <w:t>Xbox 360. Xbox One.</w:t>
              </w:r>
            </w:ins>
          </w:p>
        </w:tc>
      </w:tr>
      <w:tr w:rsidR="00E375D3" w14:paraId="3D7FE63C" w14:textId="77777777" w:rsidTr="00E375D3">
        <w:trPr>
          <w:ins w:id="1059" w:author="oscar sanchez" w:date="2017-07-22T10:59:00Z"/>
        </w:trPr>
        <w:tc>
          <w:tcPr>
            <w:cnfStyle w:val="001000000000" w:firstRow="0" w:lastRow="0" w:firstColumn="1" w:lastColumn="0" w:oddVBand="0" w:evenVBand="0" w:oddHBand="0" w:evenHBand="0" w:firstRowFirstColumn="0" w:firstRowLastColumn="0" w:lastRowFirstColumn="0" w:lastRowLastColumn="0"/>
            <w:tcW w:w="4247" w:type="dxa"/>
          </w:tcPr>
          <w:p w14:paraId="28437509" w14:textId="6EB06E8D" w:rsidR="00E375D3" w:rsidRDefault="00E375D3" w:rsidP="00E375D3">
            <w:pPr>
              <w:rPr>
                <w:ins w:id="1060" w:author="oscar sanchez" w:date="2017-07-22T10:59:00Z"/>
              </w:rPr>
            </w:pPr>
            <w:ins w:id="1061" w:author="oscar sanchez" w:date="2017-07-22T10:59:00Z">
              <w:r>
                <w:t>Sistemas Nintendo (3DS, Wii, WiiU)</w:t>
              </w:r>
            </w:ins>
          </w:p>
        </w:tc>
        <w:tc>
          <w:tcPr>
            <w:tcW w:w="4247" w:type="dxa"/>
          </w:tcPr>
          <w:p w14:paraId="3EEDA280" w14:textId="4552C8C5" w:rsidR="00E375D3" w:rsidRDefault="00E375D3">
            <w:pPr>
              <w:keepNext/>
              <w:cnfStyle w:val="000000000000" w:firstRow="0" w:lastRow="0" w:firstColumn="0" w:lastColumn="0" w:oddVBand="0" w:evenVBand="0" w:oddHBand="0" w:evenHBand="0" w:firstRowFirstColumn="0" w:firstRowLastColumn="0" w:lastRowFirstColumn="0" w:lastRowLastColumn="0"/>
              <w:rPr>
                <w:ins w:id="1062" w:author="oscar sanchez" w:date="2017-07-22T10:59:00Z"/>
              </w:rPr>
              <w:pPrChange w:id="1063" w:author="oscar sanchez" w:date="2017-07-22T11:04:00Z">
                <w:pPr>
                  <w:cnfStyle w:val="000000000000" w:firstRow="0" w:lastRow="0" w:firstColumn="0" w:lastColumn="0" w:oddVBand="0" w:evenVBand="0" w:oddHBand="0" w:evenHBand="0" w:firstRowFirstColumn="0" w:firstRowLastColumn="0" w:lastRowFirstColumn="0" w:lastRowLastColumn="0"/>
                </w:pPr>
              </w:pPrChange>
            </w:pPr>
            <w:ins w:id="1064" w:author="oscar sanchez" w:date="2017-07-22T11:02:00Z">
              <w:r>
                <w:t>3ds , Wii, Wiiu.</w:t>
              </w:r>
            </w:ins>
          </w:p>
        </w:tc>
      </w:tr>
    </w:tbl>
    <w:p w14:paraId="0D99F135" w14:textId="22807F99" w:rsidR="00E375D3" w:rsidRDefault="00E375D3">
      <w:pPr>
        <w:pStyle w:val="Descripcin"/>
        <w:jc w:val="center"/>
        <w:rPr>
          <w:ins w:id="1065" w:author="oscar sanchez" w:date="2017-07-22T10:58:00Z"/>
        </w:rPr>
        <w:pPrChange w:id="1066" w:author="oscar sanchez" w:date="2017-07-22T11:04:00Z">
          <w:pPr>
            <w:pStyle w:val="Ttulo1"/>
          </w:pPr>
        </w:pPrChange>
      </w:pPr>
      <w:ins w:id="1067" w:author="oscar sanchez" w:date="2017-07-22T11:04:00Z">
        <w:r>
          <w:br/>
          <w:t xml:space="preserve">Tabla </w:t>
        </w:r>
        <w:r>
          <w:fldChar w:fldCharType="begin"/>
        </w:r>
        <w:r>
          <w:instrText xml:space="preserve"> SEQ Tabla \* ARABIC </w:instrText>
        </w:r>
      </w:ins>
      <w:r>
        <w:fldChar w:fldCharType="separate"/>
      </w:r>
      <w:ins w:id="1068" w:author="oscar sanchez" w:date="2017-07-22T11:04:00Z">
        <w:r>
          <w:rPr>
            <w:noProof/>
          </w:rPr>
          <w:t>16</w:t>
        </w:r>
        <w:r>
          <w:fldChar w:fldCharType="end"/>
        </w:r>
        <w:r>
          <w:t>: Sistemas de exportación a evaluar.</w:t>
        </w:r>
      </w:ins>
    </w:p>
    <w:p w14:paraId="790462DD" w14:textId="77777777" w:rsidR="00E375D3" w:rsidRPr="00E375D3" w:rsidRDefault="00E375D3">
      <w:pPr>
        <w:rPr>
          <w:ins w:id="1069" w:author="oscar sanchez" w:date="2017-07-22T10:57:00Z"/>
          <w:rPrChange w:id="1070" w:author="oscar sanchez" w:date="2017-07-22T10:58:00Z">
            <w:rPr>
              <w:ins w:id="1071" w:author="oscar sanchez" w:date="2017-07-22T10:57:00Z"/>
            </w:rPr>
          </w:rPrChange>
        </w:rPr>
        <w:pPrChange w:id="1072" w:author="oscar sanchez" w:date="2017-07-22T10:58:00Z">
          <w:pPr>
            <w:pStyle w:val="Ttulo1"/>
          </w:pPr>
        </w:pPrChange>
      </w:pPr>
    </w:p>
    <w:p w14:paraId="3326E1E1" w14:textId="5905B12C" w:rsidR="00227C8C" w:rsidRDefault="00227C8C">
      <w:pPr>
        <w:pStyle w:val="Ttulo3"/>
        <w:pPrChange w:id="1073" w:author="oscar sanchez" w:date="2017-07-22T10:56:00Z">
          <w:pPr>
            <w:pStyle w:val="Ttulo1"/>
          </w:pPr>
        </w:pPrChange>
      </w:pPr>
      <w:r>
        <w:t>Criterio 9: Licencia.</w:t>
      </w:r>
    </w:p>
    <w:p w14:paraId="75B43972" w14:textId="77777777" w:rsidR="00227C8C" w:rsidRDefault="00227C8C" w:rsidP="00227C8C">
      <w:r>
        <w:t xml:space="preserve">El precio del software necesario y el tipo de licencia de cada programa a analizar también es un punto importante a la hora de seleccionar el mismo.  </w:t>
      </w:r>
    </w:p>
    <w:p w14:paraId="1E0CB9E9" w14:textId="77777777" w:rsidR="00227C8C" w:rsidRDefault="00227C8C" w:rsidP="00227C8C">
      <w:r>
        <w:lastRenderedPageBreak/>
        <w:t xml:space="preserve">Al pretender ser un proyecto abierto y generalista tendrán mejor puntuación aquellas herramientas con un precio menor o aquellas que sus versiones gratuitas cuenten con unas menores limitaciones de uso. </w:t>
      </w:r>
    </w:p>
    <w:p w14:paraId="6944DDE8" w14:textId="77777777" w:rsidR="00227C8C" w:rsidRDefault="00227C8C" w:rsidP="00227C8C">
      <w:r>
        <w:t>Pese a ello, este criterio tiene menos importancia que otros ya que no se debe desvirtuar el objeto del estudio, ni que por seleccionar un software de menor precio o licencia con menos limitaciones no se llegue a la consecución de determinados objetivos o no se completen de manera satisfactoria.</w:t>
      </w:r>
    </w:p>
    <w:tbl>
      <w:tblPr>
        <w:tblStyle w:val="Tabladecuadrcula4-nfasis21"/>
        <w:tblW w:w="0" w:type="auto"/>
        <w:tblLook w:val="04A0" w:firstRow="1" w:lastRow="0" w:firstColumn="1" w:lastColumn="0" w:noHBand="0" w:noVBand="1"/>
        <w:tblPrChange w:id="1074" w:author="oscar sanchez" w:date="2017-06-27T13:10:00Z">
          <w:tblPr>
            <w:tblStyle w:val="Tabladecuadrcula4-nfasis21"/>
            <w:tblW w:w="0" w:type="auto"/>
            <w:tblLook w:val="04A0" w:firstRow="1" w:lastRow="0" w:firstColumn="1" w:lastColumn="0" w:noHBand="0" w:noVBand="1"/>
          </w:tblPr>
        </w:tblPrChange>
      </w:tblPr>
      <w:tblGrid>
        <w:gridCol w:w="2971"/>
        <w:gridCol w:w="2320"/>
        <w:gridCol w:w="3203"/>
        <w:tblGridChange w:id="1075">
          <w:tblGrid>
            <w:gridCol w:w="4194"/>
            <w:gridCol w:w="4194"/>
            <w:gridCol w:w="4194"/>
          </w:tblGrid>
        </w:tblGridChange>
      </w:tblGrid>
      <w:tr w:rsidR="00F57F83" w14:paraId="7AEFB067" w14:textId="77777777" w:rsidTr="00F57F83">
        <w:trPr>
          <w:cnfStyle w:val="100000000000" w:firstRow="1" w:lastRow="0" w:firstColumn="0" w:lastColumn="0" w:oddVBand="0" w:evenVBand="0" w:oddHBand="0" w:evenHBand="0" w:firstRowFirstColumn="0" w:firstRowLastColumn="0" w:lastRowFirstColumn="0" w:lastRowLastColumn="0"/>
          <w:trHeight w:val="260"/>
          <w:trPrChange w:id="1076" w:author="oscar sanchez" w:date="2017-06-27T13:10:00Z">
            <w:trPr>
              <w:trHeight w:val="260"/>
            </w:trPr>
          </w:trPrChange>
        </w:trPr>
        <w:tc>
          <w:tcPr>
            <w:cnfStyle w:val="001000000000" w:firstRow="0" w:lastRow="0" w:firstColumn="1" w:lastColumn="0" w:oddVBand="0" w:evenVBand="0" w:oddHBand="0" w:evenHBand="0" w:firstRowFirstColumn="0" w:firstRowLastColumn="0" w:lastRowFirstColumn="0" w:lastRowLastColumn="0"/>
            <w:tcW w:w="2971" w:type="dxa"/>
            <w:tcPrChange w:id="1077" w:author="oscar sanchez" w:date="2017-06-27T13:10:00Z">
              <w:tcPr>
                <w:tcW w:w="4194" w:type="dxa"/>
              </w:tcPr>
            </w:tcPrChange>
          </w:tcPr>
          <w:p w14:paraId="12020B50" w14:textId="77777777" w:rsidR="00F57F83" w:rsidRPr="00D5538F" w:rsidRDefault="00F57F83" w:rsidP="007942E7">
            <w:pPr>
              <w:pStyle w:val="Ttulo3"/>
              <w:jc w:val="center"/>
              <w:outlineLvl w:val="2"/>
              <w:cnfStyle w:val="101000000000" w:firstRow="1" w:lastRow="0" w:firstColumn="1" w:lastColumn="0" w:oddVBand="0" w:evenVBand="0" w:oddHBand="0" w:evenHBand="0" w:firstRowFirstColumn="0" w:firstRowLastColumn="0" w:lastRowFirstColumn="0" w:lastRowLastColumn="0"/>
              <w:rPr>
                <w:b w:val="0"/>
              </w:rPr>
            </w:pPr>
            <w:r>
              <w:rPr>
                <w:b w:val="0"/>
              </w:rPr>
              <w:t>CRITERIO</w:t>
            </w:r>
          </w:p>
        </w:tc>
        <w:tc>
          <w:tcPr>
            <w:tcW w:w="2320" w:type="dxa"/>
            <w:tcPrChange w:id="1078" w:author="oscar sanchez" w:date="2017-06-27T13:10:00Z">
              <w:tcPr>
                <w:tcW w:w="4194" w:type="dxa"/>
              </w:tcPr>
            </w:tcPrChange>
          </w:tcPr>
          <w:p w14:paraId="7AB36C2E" w14:textId="20371132"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rPr>
                <w:ins w:id="1079" w:author="oscar sanchez" w:date="2017-06-27T13:10:00Z"/>
              </w:rPr>
            </w:pPr>
            <w:ins w:id="1080" w:author="oscar sanchez" w:date="2017-06-27T13:10:00Z">
              <w:r>
                <w:t>IMPORTANCIA</w:t>
              </w:r>
            </w:ins>
          </w:p>
        </w:tc>
        <w:tc>
          <w:tcPr>
            <w:tcW w:w="3203" w:type="dxa"/>
            <w:tcPrChange w:id="1081" w:author="oscar sanchez" w:date="2017-06-27T13:10:00Z">
              <w:tcPr>
                <w:tcW w:w="4194" w:type="dxa"/>
              </w:tcPr>
            </w:tcPrChange>
          </w:tcPr>
          <w:p w14:paraId="7378C377" w14:textId="14C8E986" w:rsidR="00F57F83" w:rsidRDefault="00F57F83"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57F83" w14:paraId="7DDECC62" w14:textId="77777777" w:rsidTr="00F57F83">
        <w:trPr>
          <w:cnfStyle w:val="000000100000" w:firstRow="0" w:lastRow="0" w:firstColumn="0" w:lastColumn="0" w:oddVBand="0" w:evenVBand="0" w:oddHBand="1" w:evenHBand="0" w:firstRowFirstColumn="0" w:firstRowLastColumn="0" w:lastRowFirstColumn="0" w:lastRowLastColumn="0"/>
          <w:trHeight w:val="260"/>
          <w:trPrChange w:id="1082" w:author="oscar sanchez" w:date="2017-06-27T13:10:00Z">
            <w:trPr>
              <w:trHeight w:val="260"/>
            </w:trPr>
          </w:trPrChange>
        </w:trPr>
        <w:tc>
          <w:tcPr>
            <w:cnfStyle w:val="001000000000" w:firstRow="0" w:lastRow="0" w:firstColumn="1" w:lastColumn="0" w:oddVBand="0" w:evenVBand="0" w:oddHBand="0" w:evenHBand="0" w:firstRowFirstColumn="0" w:firstRowLastColumn="0" w:lastRowFirstColumn="0" w:lastRowLastColumn="0"/>
            <w:tcW w:w="2971" w:type="dxa"/>
            <w:tcPrChange w:id="1083" w:author="oscar sanchez" w:date="2017-06-27T13:10:00Z">
              <w:tcPr>
                <w:tcW w:w="4194" w:type="dxa"/>
              </w:tcPr>
            </w:tcPrChange>
          </w:tcPr>
          <w:p w14:paraId="584F4924" w14:textId="77777777" w:rsidR="00F57F83" w:rsidRDefault="00F57F83"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t>Precio de Licencias</w:t>
            </w:r>
          </w:p>
        </w:tc>
        <w:tc>
          <w:tcPr>
            <w:tcW w:w="2320" w:type="dxa"/>
            <w:tcPrChange w:id="1084" w:author="oscar sanchez" w:date="2017-06-27T13:10:00Z">
              <w:tcPr>
                <w:tcW w:w="4194" w:type="dxa"/>
              </w:tcPr>
            </w:tcPrChange>
          </w:tcPr>
          <w:p w14:paraId="439068C7" w14:textId="59EAD093"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1085" w:author="oscar sanchez" w:date="2017-06-27T13:10:00Z"/>
              </w:rPr>
            </w:pPr>
            <w:ins w:id="1086" w:author="oscar sanchez" w:date="2017-06-27T13:11:00Z">
              <w:r>
                <w:t>Normal</w:t>
              </w:r>
            </w:ins>
          </w:p>
        </w:tc>
        <w:tc>
          <w:tcPr>
            <w:tcW w:w="3203" w:type="dxa"/>
            <w:tcPrChange w:id="1087" w:author="oscar sanchez" w:date="2017-06-27T13:10:00Z">
              <w:tcPr>
                <w:tcW w:w="4194" w:type="dxa"/>
              </w:tcPr>
            </w:tcPrChange>
          </w:tcPr>
          <w:p w14:paraId="74B5CF4E" w14:textId="504A0AE2"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F57F83" w14:paraId="517C624B" w14:textId="77777777" w:rsidTr="00F57F83">
        <w:trPr>
          <w:trHeight w:val="260"/>
          <w:trPrChange w:id="1088" w:author="oscar sanchez" w:date="2017-06-27T13:10:00Z">
            <w:trPr>
              <w:trHeight w:val="260"/>
            </w:trPr>
          </w:trPrChange>
        </w:trPr>
        <w:tc>
          <w:tcPr>
            <w:cnfStyle w:val="001000000000" w:firstRow="0" w:lastRow="0" w:firstColumn="1" w:lastColumn="0" w:oddVBand="0" w:evenVBand="0" w:oddHBand="0" w:evenHBand="0" w:firstRowFirstColumn="0" w:firstRowLastColumn="0" w:lastRowFirstColumn="0" w:lastRowLastColumn="0"/>
            <w:tcW w:w="2971" w:type="dxa"/>
            <w:tcPrChange w:id="1089" w:author="oscar sanchez" w:date="2017-06-27T13:10:00Z">
              <w:tcPr>
                <w:tcW w:w="4194" w:type="dxa"/>
              </w:tcPr>
            </w:tcPrChange>
          </w:tcPr>
          <w:p w14:paraId="6753BEEA" w14:textId="77777777" w:rsidR="00F57F83" w:rsidRDefault="00F57F83" w:rsidP="007942E7">
            <w:pPr>
              <w:pStyle w:val="Ttulo3"/>
              <w:jc w:val="center"/>
              <w:outlineLvl w:val="2"/>
            </w:pPr>
            <w:r>
              <w:t>Modo de prueba o free</w:t>
            </w:r>
          </w:p>
        </w:tc>
        <w:tc>
          <w:tcPr>
            <w:tcW w:w="2320" w:type="dxa"/>
            <w:tcPrChange w:id="1090" w:author="oscar sanchez" w:date="2017-06-27T13:10:00Z">
              <w:tcPr>
                <w:tcW w:w="4194" w:type="dxa"/>
              </w:tcPr>
            </w:tcPrChange>
          </w:tcPr>
          <w:p w14:paraId="0ED6FE73" w14:textId="6629B102" w:rsidR="00F57F83" w:rsidRDefault="00F57F83"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ins w:id="1091" w:author="oscar sanchez" w:date="2017-06-27T13:10:00Z"/>
              </w:rPr>
            </w:pPr>
            <w:ins w:id="1092" w:author="oscar sanchez" w:date="2017-06-27T13:11:00Z">
              <w:r>
                <w:t>Poca</w:t>
              </w:r>
            </w:ins>
          </w:p>
        </w:tc>
        <w:tc>
          <w:tcPr>
            <w:tcW w:w="3203" w:type="dxa"/>
            <w:tcPrChange w:id="1093" w:author="oscar sanchez" w:date="2017-06-27T13:10:00Z">
              <w:tcPr>
                <w:tcW w:w="4194" w:type="dxa"/>
              </w:tcPr>
            </w:tcPrChange>
          </w:tcPr>
          <w:p w14:paraId="12D005D4" w14:textId="16106A9E" w:rsidR="00F57F83" w:rsidRDefault="00F57F83"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F57F83" w14:paraId="458ACE2D" w14:textId="77777777" w:rsidTr="00F57F83">
        <w:trPr>
          <w:cnfStyle w:val="000000100000" w:firstRow="0" w:lastRow="0" w:firstColumn="0" w:lastColumn="0" w:oddVBand="0" w:evenVBand="0" w:oddHBand="1" w:evenHBand="0" w:firstRowFirstColumn="0" w:firstRowLastColumn="0" w:lastRowFirstColumn="0" w:lastRowLastColumn="0"/>
          <w:trHeight w:val="248"/>
          <w:trPrChange w:id="1094" w:author="oscar sanchez" w:date="2017-06-27T13:10:00Z">
            <w:trPr>
              <w:trHeight w:val="248"/>
            </w:trPr>
          </w:trPrChange>
        </w:trPr>
        <w:tc>
          <w:tcPr>
            <w:cnfStyle w:val="001000000000" w:firstRow="0" w:lastRow="0" w:firstColumn="1" w:lastColumn="0" w:oddVBand="0" w:evenVBand="0" w:oddHBand="0" w:evenHBand="0" w:firstRowFirstColumn="0" w:firstRowLastColumn="0" w:lastRowFirstColumn="0" w:lastRowLastColumn="0"/>
            <w:tcW w:w="2971" w:type="dxa"/>
            <w:tcPrChange w:id="1095" w:author="oscar sanchez" w:date="2017-06-27T13:10:00Z">
              <w:tcPr>
                <w:tcW w:w="4194" w:type="dxa"/>
              </w:tcPr>
            </w:tcPrChange>
          </w:tcPr>
          <w:p w14:paraId="2BD3ADA4" w14:textId="77777777" w:rsidR="00F57F83" w:rsidRDefault="00F57F83" w:rsidP="007942E7">
            <w:pPr>
              <w:pStyle w:val="Ttulo3"/>
              <w:jc w:val="center"/>
              <w:outlineLvl w:val="2"/>
              <w:cnfStyle w:val="001000100000" w:firstRow="0" w:lastRow="0" w:firstColumn="1" w:lastColumn="0" w:oddVBand="0" w:evenVBand="0" w:oddHBand="1" w:evenHBand="0" w:firstRowFirstColumn="0" w:firstRowLastColumn="0" w:lastRowFirstColumn="0" w:lastRowLastColumn="0"/>
            </w:pPr>
            <w:r>
              <w:t>Precio módulos de exportación</w:t>
            </w:r>
          </w:p>
        </w:tc>
        <w:tc>
          <w:tcPr>
            <w:tcW w:w="2320" w:type="dxa"/>
            <w:tcPrChange w:id="1096" w:author="oscar sanchez" w:date="2017-06-27T13:10:00Z">
              <w:tcPr>
                <w:tcW w:w="4194" w:type="dxa"/>
              </w:tcPr>
            </w:tcPrChange>
          </w:tcPr>
          <w:p w14:paraId="4C644683" w14:textId="46F8FA14"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rPr>
                <w:ins w:id="1097" w:author="oscar sanchez" w:date="2017-06-27T13:10:00Z"/>
              </w:rPr>
            </w:pPr>
            <w:ins w:id="1098" w:author="oscar sanchez" w:date="2017-06-27T13:11:00Z">
              <w:r>
                <w:t>Poca</w:t>
              </w:r>
            </w:ins>
          </w:p>
        </w:tc>
        <w:tc>
          <w:tcPr>
            <w:tcW w:w="3203" w:type="dxa"/>
            <w:tcPrChange w:id="1099" w:author="oscar sanchez" w:date="2017-06-27T13:10:00Z">
              <w:tcPr>
                <w:tcW w:w="4194" w:type="dxa"/>
              </w:tcPr>
            </w:tcPrChange>
          </w:tcPr>
          <w:p w14:paraId="72B9309C" w14:textId="68EC4D74" w:rsidR="00F57F83" w:rsidRDefault="00F57F83"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14:paraId="791477C6" w14:textId="2C32C3AD" w:rsidR="00227C8C" w:rsidRPr="002A6DCD" w:rsidRDefault="00227C8C" w:rsidP="00227C8C">
      <w:pPr>
        <w:pStyle w:val="Descripcin"/>
        <w:rPr>
          <w:lang w:eastAsia="es-ES"/>
        </w:rPr>
      </w:pPr>
      <w:r>
        <w:t xml:space="preserve">Tabla </w:t>
      </w:r>
      <w:ins w:id="1100" w:author="oscar sanchez" w:date="2017-06-29T16:37:00Z">
        <w:r w:rsidR="009A5F5D">
          <w:fldChar w:fldCharType="begin"/>
        </w:r>
        <w:r w:rsidR="009A5F5D">
          <w:instrText xml:space="preserve"> SEQ Tabla \* ARABIC </w:instrText>
        </w:r>
      </w:ins>
      <w:r w:rsidR="009A5F5D">
        <w:fldChar w:fldCharType="separate"/>
      </w:r>
      <w:ins w:id="1101" w:author="oscar sanchez" w:date="2017-06-29T16:37:00Z">
        <w:r w:rsidR="009A5F5D">
          <w:rPr>
            <w:noProof/>
          </w:rPr>
          <w:t>14</w:t>
        </w:r>
        <w:r w:rsidR="009A5F5D">
          <w:fldChar w:fldCharType="end"/>
        </w:r>
      </w:ins>
      <w:del w:id="1102"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9</w:delText>
        </w:r>
        <w:r w:rsidR="00761C81" w:rsidDel="006016DF">
          <w:rPr>
            <w:noProof/>
          </w:rPr>
          <w:fldChar w:fldCharType="end"/>
        </w:r>
      </w:del>
      <w:r>
        <w:t>: Criterio: Licencias</w:t>
      </w:r>
    </w:p>
    <w:p w14:paraId="2143E88F" w14:textId="77777777" w:rsidR="00227C8C" w:rsidRPr="00F42A3B" w:rsidRDefault="00227C8C">
      <w:pPr>
        <w:rPr>
          <w:lang w:eastAsia="es-ES"/>
        </w:rPr>
        <w:pPrChange w:id="1103" w:author="oscar sanchez" w:date="2017-07-04T19:54:00Z">
          <w:pPr>
            <w:pStyle w:val="Ttulo3"/>
          </w:pPr>
        </w:pPrChange>
      </w:pPr>
    </w:p>
    <w:p w14:paraId="453D72B7" w14:textId="77777777" w:rsidR="00227C8C" w:rsidRDefault="00227C8C" w:rsidP="00227C8C">
      <w:pPr>
        <w:pStyle w:val="Ttulo3"/>
      </w:pPr>
      <w:commentRangeStart w:id="1104"/>
      <w:r>
        <w:t xml:space="preserve">Puntuación total. </w:t>
      </w:r>
      <w:commentRangeEnd w:id="1104"/>
      <w:r w:rsidR="00A85530">
        <w:rPr>
          <w:rStyle w:val="Refdecomentario"/>
          <w:rFonts w:ascii="Tahoma" w:eastAsiaTheme="minorHAnsi" w:hAnsi="Tahoma" w:cstheme="minorBidi"/>
        </w:rPr>
        <w:commentReference w:id="1104"/>
      </w:r>
    </w:p>
    <w:p w14:paraId="6166BC3B" w14:textId="77777777" w:rsidR="00227C8C" w:rsidRDefault="00227C8C" w:rsidP="00227C8C"/>
    <w:tbl>
      <w:tblPr>
        <w:tblStyle w:val="Tabladecuadrcula4-nfasis21"/>
        <w:tblW w:w="0" w:type="auto"/>
        <w:tblLook w:val="04A0" w:firstRow="1" w:lastRow="0" w:firstColumn="1" w:lastColumn="0" w:noHBand="0" w:noVBand="1"/>
      </w:tblPr>
      <w:tblGrid>
        <w:gridCol w:w="4247"/>
        <w:gridCol w:w="4247"/>
      </w:tblGrid>
      <w:tr w:rsidR="00227C8C" w14:paraId="2EEA8D71" w14:textId="77777777" w:rsidTr="00794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5016E6" w14:textId="77777777" w:rsidR="00227C8C" w:rsidRPr="00D5538F" w:rsidRDefault="00227C8C" w:rsidP="007942E7">
            <w:pPr>
              <w:pStyle w:val="Ttulo3"/>
              <w:jc w:val="center"/>
              <w:outlineLvl w:val="2"/>
              <w:rPr>
                <w:b w:val="0"/>
              </w:rPr>
            </w:pPr>
            <w:r>
              <w:rPr>
                <w:b w:val="0"/>
              </w:rPr>
              <w:t>CRITERIO</w:t>
            </w:r>
          </w:p>
        </w:tc>
        <w:tc>
          <w:tcPr>
            <w:tcW w:w="4247" w:type="dxa"/>
          </w:tcPr>
          <w:p w14:paraId="448B4BDF" w14:textId="77777777" w:rsidR="00227C8C" w:rsidRDefault="00227C8C" w:rsidP="007942E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MIN-MAX</w:t>
            </w:r>
          </w:p>
        </w:tc>
      </w:tr>
      <w:tr w:rsidR="00227C8C" w14:paraId="029A38E4"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741034F" w14:textId="77777777" w:rsidR="00227C8C" w:rsidRDefault="00227C8C" w:rsidP="007942E7">
            <w:pPr>
              <w:pStyle w:val="Ttulo3"/>
              <w:jc w:val="center"/>
              <w:outlineLvl w:val="2"/>
            </w:pPr>
            <w:r>
              <w:t>Requisitos e instalación</w:t>
            </w:r>
          </w:p>
        </w:tc>
        <w:tc>
          <w:tcPr>
            <w:tcW w:w="4247" w:type="dxa"/>
          </w:tcPr>
          <w:p w14:paraId="1428F70C" w14:textId="77777777" w:rsidR="00227C8C" w:rsidRDefault="00227C8C"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0-6</w:t>
            </w:r>
          </w:p>
        </w:tc>
      </w:tr>
      <w:tr w:rsidR="00227C8C" w14:paraId="11C98384"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718538C6" w14:textId="77777777" w:rsidR="00227C8C" w:rsidRDefault="00227C8C" w:rsidP="007942E7">
            <w:pPr>
              <w:pStyle w:val="Ttulo3"/>
              <w:jc w:val="center"/>
              <w:outlineLvl w:val="2"/>
            </w:pPr>
            <w:r>
              <w:t>Documentación, tutoriales y comunidad</w:t>
            </w:r>
          </w:p>
        </w:tc>
        <w:tc>
          <w:tcPr>
            <w:tcW w:w="4247" w:type="dxa"/>
          </w:tcPr>
          <w:p w14:paraId="1EDFFBBF" w14:textId="77777777" w:rsidR="00227C8C" w:rsidRDefault="00227C8C"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0-16</w:t>
            </w:r>
          </w:p>
        </w:tc>
      </w:tr>
      <w:tr w:rsidR="00227C8C" w14:paraId="4A475174"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AC70A1C" w14:textId="77777777" w:rsidR="00227C8C" w:rsidRDefault="00227C8C" w:rsidP="007942E7">
            <w:pPr>
              <w:pStyle w:val="Ttulo3"/>
              <w:jc w:val="center"/>
              <w:outlineLvl w:val="2"/>
            </w:pPr>
            <w:r>
              <w:t>Funcionamiento y dificultad de uso</w:t>
            </w:r>
          </w:p>
        </w:tc>
        <w:tc>
          <w:tcPr>
            <w:tcW w:w="4247" w:type="dxa"/>
          </w:tcPr>
          <w:p w14:paraId="40DBC5FD" w14:textId="77777777" w:rsidR="00227C8C" w:rsidRDefault="00227C8C"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0-24</w:t>
            </w:r>
          </w:p>
        </w:tc>
      </w:tr>
      <w:tr w:rsidR="00227C8C" w14:paraId="4CEA1A6E"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2D0CA11D" w14:textId="77777777" w:rsidR="00227C8C" w:rsidRDefault="00227C8C" w:rsidP="007942E7">
            <w:pPr>
              <w:pStyle w:val="Ttulo3"/>
              <w:jc w:val="center"/>
              <w:outlineLvl w:val="2"/>
            </w:pPr>
            <w:r>
              <w:t>Editor Gráfico/Visual</w:t>
            </w:r>
          </w:p>
        </w:tc>
        <w:tc>
          <w:tcPr>
            <w:tcW w:w="4247" w:type="dxa"/>
          </w:tcPr>
          <w:p w14:paraId="588DA46F" w14:textId="77777777" w:rsidR="00227C8C" w:rsidRDefault="00227C8C"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0-8</w:t>
            </w:r>
          </w:p>
        </w:tc>
      </w:tr>
      <w:tr w:rsidR="00227C8C" w14:paraId="41D54833"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04BB36" w14:textId="77777777" w:rsidR="00227C8C" w:rsidRDefault="00227C8C" w:rsidP="007942E7">
            <w:pPr>
              <w:pStyle w:val="Ttulo3"/>
              <w:jc w:val="center"/>
              <w:outlineLvl w:val="2"/>
            </w:pPr>
            <w:r>
              <w:t>Escalabilidad</w:t>
            </w:r>
          </w:p>
        </w:tc>
        <w:tc>
          <w:tcPr>
            <w:tcW w:w="4247" w:type="dxa"/>
          </w:tcPr>
          <w:p w14:paraId="6C8EEADE" w14:textId="77777777" w:rsidR="00227C8C" w:rsidRDefault="00227C8C"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0-14</w:t>
            </w:r>
          </w:p>
        </w:tc>
      </w:tr>
      <w:tr w:rsidR="00227C8C" w14:paraId="0603FB67"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2E3FA89E" w14:textId="77777777" w:rsidR="00227C8C" w:rsidRDefault="00227C8C" w:rsidP="007942E7">
            <w:pPr>
              <w:pStyle w:val="Ttulo3"/>
              <w:jc w:val="center"/>
              <w:outlineLvl w:val="2"/>
            </w:pPr>
            <w:r>
              <w:t>Resultados profesionales</w:t>
            </w:r>
          </w:p>
        </w:tc>
        <w:tc>
          <w:tcPr>
            <w:tcW w:w="4247" w:type="dxa"/>
          </w:tcPr>
          <w:p w14:paraId="5B3471F0" w14:textId="77777777" w:rsidR="00227C8C" w:rsidRDefault="00227C8C"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0-12</w:t>
            </w:r>
          </w:p>
        </w:tc>
      </w:tr>
      <w:tr w:rsidR="00227C8C" w14:paraId="5A55D938"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1D05184" w14:textId="77777777" w:rsidR="00227C8C" w:rsidRDefault="00227C8C" w:rsidP="007942E7">
            <w:pPr>
              <w:pStyle w:val="Ttulo3"/>
              <w:jc w:val="center"/>
              <w:outlineLvl w:val="2"/>
            </w:pPr>
            <w:r>
              <w:t>Estado actual</w:t>
            </w:r>
          </w:p>
        </w:tc>
        <w:tc>
          <w:tcPr>
            <w:tcW w:w="4247" w:type="dxa"/>
          </w:tcPr>
          <w:p w14:paraId="0FD43083" w14:textId="77777777" w:rsidR="00227C8C" w:rsidRDefault="00227C8C"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227C8C" w14:paraId="4C02A37A"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2A7B2C10" w14:textId="77777777" w:rsidR="00227C8C" w:rsidRDefault="00227C8C" w:rsidP="007942E7">
            <w:pPr>
              <w:pStyle w:val="Ttulo3"/>
              <w:jc w:val="center"/>
              <w:outlineLvl w:val="2"/>
            </w:pPr>
            <w:r>
              <w:t>Sistemas operativos soportados y requerimientos.</w:t>
            </w:r>
          </w:p>
        </w:tc>
        <w:tc>
          <w:tcPr>
            <w:tcW w:w="4247" w:type="dxa"/>
          </w:tcPr>
          <w:p w14:paraId="525618CF" w14:textId="77777777" w:rsidR="00227C8C" w:rsidRDefault="00227C8C" w:rsidP="007942E7">
            <w:pPr>
              <w:pStyle w:val="Ttulo3"/>
              <w:jc w:val="center"/>
              <w:outlineLvl w:val="2"/>
              <w:cnfStyle w:val="000000000000" w:firstRow="0" w:lastRow="0" w:firstColumn="0" w:lastColumn="0" w:oddVBand="0" w:evenVBand="0" w:oddHBand="0" w:evenHBand="0" w:firstRowFirstColumn="0" w:firstRowLastColumn="0" w:lastRowFirstColumn="0" w:lastRowLastColumn="0"/>
            </w:pPr>
            <w:r>
              <w:t>0-8</w:t>
            </w:r>
          </w:p>
        </w:tc>
      </w:tr>
      <w:tr w:rsidR="00227C8C" w14:paraId="70F40074"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C4656D7" w14:textId="77777777" w:rsidR="00227C8C" w:rsidRDefault="00227C8C" w:rsidP="007942E7">
            <w:pPr>
              <w:pStyle w:val="Ttulo3"/>
              <w:jc w:val="center"/>
              <w:outlineLvl w:val="2"/>
            </w:pPr>
            <w:r>
              <w:t>Licencias</w:t>
            </w:r>
          </w:p>
        </w:tc>
        <w:tc>
          <w:tcPr>
            <w:tcW w:w="4247" w:type="dxa"/>
          </w:tcPr>
          <w:p w14:paraId="517E2F93" w14:textId="77777777" w:rsidR="00227C8C" w:rsidRDefault="00227C8C" w:rsidP="007942E7">
            <w:pPr>
              <w:pStyle w:val="Ttulo3"/>
              <w:jc w:val="center"/>
              <w:outlineLvl w:val="2"/>
              <w:cnfStyle w:val="000000100000" w:firstRow="0" w:lastRow="0" w:firstColumn="0" w:lastColumn="0" w:oddVBand="0" w:evenVBand="0" w:oddHBand="1" w:evenHBand="0" w:firstRowFirstColumn="0" w:firstRowLastColumn="0" w:lastRowFirstColumn="0" w:lastRowLastColumn="0"/>
            </w:pPr>
            <w:r>
              <w:t>0-8</w:t>
            </w:r>
          </w:p>
        </w:tc>
      </w:tr>
      <w:tr w:rsidR="00227C8C" w14:paraId="727561BB" w14:textId="77777777" w:rsidTr="007942E7">
        <w:tc>
          <w:tcPr>
            <w:cnfStyle w:val="001000000000" w:firstRow="0" w:lastRow="0" w:firstColumn="1" w:lastColumn="0" w:oddVBand="0" w:evenVBand="0" w:oddHBand="0" w:evenHBand="0" w:firstRowFirstColumn="0" w:firstRowLastColumn="0" w:lastRowFirstColumn="0" w:lastRowLastColumn="0"/>
            <w:tcW w:w="4247" w:type="dxa"/>
            <w:shd w:val="clear" w:color="auto" w:fill="ED7D31" w:themeFill="accent2"/>
          </w:tcPr>
          <w:p w14:paraId="5BC24B1D" w14:textId="77777777" w:rsidR="00227C8C" w:rsidRPr="00794A0A" w:rsidRDefault="00227C8C" w:rsidP="007942E7">
            <w:pPr>
              <w:pStyle w:val="Ttulo3"/>
              <w:jc w:val="center"/>
              <w:outlineLvl w:val="2"/>
              <w:rPr>
                <w:b w:val="0"/>
                <w:color w:val="FFFFFF" w:themeColor="background1"/>
              </w:rPr>
            </w:pPr>
            <w:r>
              <w:rPr>
                <w:b w:val="0"/>
                <w:color w:val="FFFFFF" w:themeColor="background1"/>
              </w:rPr>
              <w:t>TOTAL</w:t>
            </w:r>
          </w:p>
        </w:tc>
        <w:tc>
          <w:tcPr>
            <w:tcW w:w="4247" w:type="dxa"/>
            <w:shd w:val="clear" w:color="auto" w:fill="ED7D31" w:themeFill="accent2"/>
          </w:tcPr>
          <w:p w14:paraId="47C883CE" w14:textId="77777777" w:rsidR="00227C8C" w:rsidRPr="00794A0A" w:rsidRDefault="00227C8C" w:rsidP="007942E7">
            <w:pPr>
              <w:pStyle w:val="Ttulo3"/>
              <w:jc w:val="center"/>
              <w:outlineLvl w:val="2"/>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0-100</w:t>
            </w:r>
          </w:p>
        </w:tc>
      </w:tr>
    </w:tbl>
    <w:p w14:paraId="1C33325B" w14:textId="77777777" w:rsidR="00227C8C" w:rsidRDefault="00227C8C" w:rsidP="00227C8C">
      <w:pPr>
        <w:pStyle w:val="Descripcin"/>
      </w:pPr>
      <w:r>
        <w:t xml:space="preserve">Ilustración </w:t>
      </w:r>
      <w:fldSimple w:instr=" SEQ Ilustración \* ARABIC ">
        <w:r>
          <w:rPr>
            <w:noProof/>
          </w:rPr>
          <w:t>1</w:t>
        </w:r>
      </w:fldSimple>
      <w:r>
        <w:t>: Puntuación Total</w:t>
      </w:r>
    </w:p>
    <w:p w14:paraId="731F846E" w14:textId="77777777" w:rsidR="00227C8C" w:rsidRDefault="00227C8C" w:rsidP="00227C8C">
      <w:pPr>
        <w:rPr>
          <w:ins w:id="1105" w:author="Villagra" w:date="2017-06-21T14:55:00Z"/>
        </w:rPr>
      </w:pPr>
    </w:p>
    <w:p w14:paraId="1B2852B8" w14:textId="77777777" w:rsidR="00614076" w:rsidRDefault="00614076" w:rsidP="00227C8C"/>
    <w:p w14:paraId="74FA1FE7" w14:textId="77777777" w:rsidR="00227C8C" w:rsidRPr="00743089" w:rsidRDefault="00227C8C" w:rsidP="00227C8C"/>
    <w:p w14:paraId="3AA6D090" w14:textId="77777777" w:rsidR="00227C8C" w:rsidRPr="00286380" w:rsidRDefault="00227C8C">
      <w:pPr>
        <w:pPrChange w:id="1106" w:author="oscar sanchez" w:date="2017-07-04T19:54:00Z">
          <w:pPr>
            <w:pStyle w:val="Ttulo3"/>
          </w:pPr>
        </w:pPrChange>
      </w:pPr>
      <w:r w:rsidRPr="00286380">
        <w:t xml:space="preserve"> </w:t>
      </w:r>
    </w:p>
    <w:p w14:paraId="2C9BF0AA" w14:textId="77777777" w:rsidR="00227C8C" w:rsidRPr="006245D4" w:rsidRDefault="00227C8C" w:rsidP="00227C8C">
      <w:pPr>
        <w:rPr>
          <w:lang w:eastAsia="es-ES"/>
        </w:rPr>
      </w:pPr>
    </w:p>
    <w:p w14:paraId="756C871E" w14:textId="77777777" w:rsidR="00227C8C" w:rsidRPr="00343417" w:rsidRDefault="00227C8C" w:rsidP="00227C8C">
      <w:pPr>
        <w:rPr>
          <w:lang w:eastAsia="es-ES"/>
        </w:rPr>
      </w:pPr>
    </w:p>
    <w:p w14:paraId="5F88702D" w14:textId="77777777" w:rsidR="00227C8C" w:rsidRPr="00343417" w:rsidRDefault="00227C8C" w:rsidP="00227C8C">
      <w:pPr>
        <w:rPr>
          <w:lang w:eastAsia="es-ES"/>
        </w:rPr>
      </w:pPr>
    </w:p>
    <w:p w14:paraId="104445F1" w14:textId="77777777" w:rsidR="00227C8C" w:rsidRPr="00343417" w:rsidRDefault="00227C8C" w:rsidP="00227C8C">
      <w:pPr>
        <w:rPr>
          <w:lang w:eastAsia="es-ES"/>
        </w:rPr>
      </w:pPr>
    </w:p>
    <w:p w14:paraId="263BEEFE" w14:textId="77777777" w:rsidR="00227C8C" w:rsidRPr="00343417" w:rsidRDefault="00227C8C" w:rsidP="00227C8C">
      <w:pPr>
        <w:rPr>
          <w:lang w:eastAsia="es-ES"/>
        </w:rPr>
      </w:pPr>
    </w:p>
    <w:p w14:paraId="644C41D7" w14:textId="77777777" w:rsidR="00227C8C" w:rsidRDefault="00227C8C" w:rsidP="00227C8C">
      <w:pPr>
        <w:spacing w:after="160" w:line="259" w:lineRule="auto"/>
        <w:rPr>
          <w:rFonts w:ascii="Palatino Linotype" w:eastAsiaTheme="majorEastAsia" w:hAnsi="Palatino Linotype" w:cstheme="majorBidi"/>
          <w:sz w:val="28"/>
          <w:szCs w:val="26"/>
        </w:rPr>
      </w:pPr>
      <w:r>
        <w:br w:type="page"/>
      </w:r>
    </w:p>
    <w:p w14:paraId="5C86BE74" w14:textId="77777777" w:rsidR="00227C8C" w:rsidRDefault="00227C8C" w:rsidP="00227C8C">
      <w:pPr>
        <w:pStyle w:val="Ttulo2"/>
      </w:pPr>
      <w:r>
        <w:lastRenderedPageBreak/>
        <w:t>3.2 Primera selección de framework.</w:t>
      </w:r>
    </w:p>
    <w:p w14:paraId="384550D1" w14:textId="4F6FCFDF" w:rsidR="00227C8C" w:rsidRDefault="00227C8C" w:rsidP="00227C8C">
      <w:r>
        <w:t xml:space="preserve">Antes de proceder a un análisis de los posibles candidatos, se ha realizado una primera lista de posibles motores, que pueden cumplir los criterios referidos en </w:t>
      </w:r>
      <w:ins w:id="1107" w:author="oscar sanchez" w:date="2017-06-26T11:53:00Z">
        <w:r w:rsidR="00E31D6F">
          <w:t>el</w:t>
        </w:r>
      </w:ins>
      <w:commentRangeStart w:id="1108"/>
      <w:del w:id="1109" w:author="oscar sanchez" w:date="2017-06-26T11:53:00Z">
        <w:r w:rsidDel="00E31D6F">
          <w:delText>él</w:delText>
        </w:r>
      </w:del>
      <w:r>
        <w:t xml:space="preserve"> </w:t>
      </w:r>
      <w:commentRangeEnd w:id="1108"/>
      <w:r w:rsidR="00614076">
        <w:rPr>
          <w:rStyle w:val="Refdecomentario"/>
        </w:rPr>
        <w:commentReference w:id="1108"/>
      </w:r>
      <w:r>
        <w:t xml:space="preserve">punto anterior </w:t>
      </w:r>
      <w:commentRangeStart w:id="1110"/>
      <w:r>
        <w:t>y ser</w:t>
      </w:r>
      <w:ins w:id="1111" w:author="oscar sanchez" w:date="2017-06-26T11:53:00Z">
        <w:r w:rsidR="005A29F3">
          <w:t xml:space="preserve"> </w:t>
        </w:r>
      </w:ins>
      <w:del w:id="1112" w:author="oscar sanchez" w:date="2017-06-26T11:53:00Z">
        <w:r w:rsidDel="005A29F3">
          <w:delText xml:space="preserve"> a ser </w:delText>
        </w:r>
        <w:commentRangeEnd w:id="1110"/>
        <w:r w:rsidR="00614076" w:rsidDel="005A29F3">
          <w:rPr>
            <w:rStyle w:val="Refdecomentario"/>
          </w:rPr>
          <w:commentReference w:id="1110"/>
        </w:r>
      </w:del>
      <w:r>
        <w:t xml:space="preserve">el medio con el que se van a cumplir los objetivos del presente trabajo. </w:t>
      </w:r>
    </w:p>
    <w:p w14:paraId="563A323F" w14:textId="2555D9F0" w:rsidR="00227C8C" w:rsidRDefault="00227C8C" w:rsidP="00227C8C">
      <w:r>
        <w:t>Esta primera lista parte de la búsqueda en general de motores gráficos y frameworks para desarrollar juegos 2D, sin entrar a valorarlos</w:t>
      </w:r>
      <w:ins w:id="1113" w:author="oscar sanchez" w:date="2017-06-26T11:53:00Z">
        <w:r w:rsidR="005A29F3">
          <w:t xml:space="preserve"> con l</w:t>
        </w:r>
      </w:ins>
      <w:del w:id="1114" w:author="oscar sanchez" w:date="2017-06-26T11:53:00Z">
        <w:r w:rsidDel="005A29F3">
          <w:delText xml:space="preserve"> </w:delText>
        </w:r>
        <w:commentRangeStart w:id="1115"/>
        <w:r w:rsidDel="005A29F3">
          <w:delText xml:space="preserve">en </w:delText>
        </w:r>
        <w:commentRangeEnd w:id="1115"/>
        <w:r w:rsidR="00614076" w:rsidDel="005A29F3">
          <w:rPr>
            <w:rStyle w:val="Refdecomentario"/>
          </w:rPr>
          <w:commentReference w:id="1115"/>
        </w:r>
        <w:r w:rsidDel="005A29F3">
          <w:delText>l</w:delText>
        </w:r>
      </w:del>
      <w:r>
        <w:t xml:space="preserve">os criterios anteriormente citados. </w:t>
      </w:r>
    </w:p>
    <w:p w14:paraId="11A6904D" w14:textId="4EF36454" w:rsidR="00227C8C" w:rsidRDefault="00227C8C" w:rsidP="00227C8C">
      <w:pPr>
        <w:rPr>
          <w:ins w:id="1116" w:author="oscar sanchez" w:date="2017-06-29T16:37:00Z"/>
        </w:rPr>
      </w:pPr>
      <w:r>
        <w:t xml:space="preserve">De ellos se descartaran automáticamente aquellos que posean características incompatibles con los objetivos planteados, aquellos que se vea sin necesidad de </w:t>
      </w:r>
      <w:ins w:id="1117" w:author="oscar sanchez" w:date="2017-06-26T11:53:00Z">
        <w:r w:rsidR="005A29F3">
          <w:t xml:space="preserve">un </w:t>
        </w:r>
      </w:ins>
      <w:commentRangeStart w:id="1118"/>
      <w:commentRangeStart w:id="1119"/>
      <w:r>
        <w:t xml:space="preserve">estudio completo </w:t>
      </w:r>
      <w:commentRangeEnd w:id="1118"/>
      <w:r w:rsidR="00614076">
        <w:rPr>
          <w:rStyle w:val="Refdecomentario"/>
        </w:rPr>
        <w:commentReference w:id="1118"/>
      </w:r>
      <w:commentRangeEnd w:id="1119"/>
      <w:r w:rsidR="005A29F3">
        <w:rPr>
          <w:rStyle w:val="Refdecomentario"/>
        </w:rPr>
        <w:commentReference w:id="1119"/>
      </w:r>
      <w:r>
        <w:t xml:space="preserve">que no cumplen los requisitos buscados o aquellos que por otros motivos justificados no </w:t>
      </w:r>
      <w:commentRangeStart w:id="1120"/>
      <w:commentRangeStart w:id="1121"/>
      <w:r>
        <w:t>puede</w:t>
      </w:r>
      <w:ins w:id="1122" w:author="oscar sanchez" w:date="2017-06-26T11:54:00Z">
        <w:r w:rsidR="005A29F3">
          <w:t>n</w:t>
        </w:r>
      </w:ins>
      <w:r>
        <w:t xml:space="preserve"> </w:t>
      </w:r>
      <w:commentRangeEnd w:id="1120"/>
      <w:r w:rsidR="00614076">
        <w:rPr>
          <w:rStyle w:val="Refdecomentario"/>
        </w:rPr>
        <w:commentReference w:id="1120"/>
      </w:r>
      <w:commentRangeEnd w:id="1121"/>
      <w:r w:rsidR="005A29F3">
        <w:rPr>
          <w:rStyle w:val="Refdecomentario"/>
        </w:rPr>
        <w:commentReference w:id="1121"/>
      </w:r>
      <w:r>
        <w:t xml:space="preserve">ser una opción. </w:t>
      </w:r>
    </w:p>
    <w:p w14:paraId="6A5CC241" w14:textId="43087B4A" w:rsidR="009A5F5D" w:rsidDel="009A5F5D" w:rsidRDefault="009A5F5D" w:rsidP="00227C8C">
      <w:pPr>
        <w:rPr>
          <w:del w:id="1123" w:author="oscar sanchez" w:date="2017-06-29T16:40:00Z"/>
        </w:rPr>
      </w:pPr>
      <w:commentRangeStart w:id="1124"/>
      <w:commentRangeStart w:id="1125"/>
      <w:ins w:id="1126" w:author="oscar sanchez" w:date="2017-06-29T16:39:00Z">
        <w:r>
          <w:t xml:space="preserve">Los siguientes programas mostrado en la tabla son los que más se ajustan a priori al objeto de estudio del proyecto y por lo tanto se consideran a priori candidatos a ser el seleccionado para el mismo. </w:t>
        </w:r>
      </w:ins>
      <w:commentRangeEnd w:id="1124"/>
      <w:ins w:id="1127" w:author="oscar sanchez" w:date="2017-06-29T16:40:00Z">
        <w:r>
          <w:rPr>
            <w:rStyle w:val="Refdecomentario"/>
          </w:rPr>
          <w:commentReference w:id="1124"/>
        </w:r>
        <w:commentRangeEnd w:id="1125"/>
        <w:r>
          <w:rPr>
            <w:rStyle w:val="Refdecomentario"/>
          </w:rPr>
          <w:commentReference w:id="1125"/>
        </w:r>
      </w:ins>
    </w:p>
    <w:p w14:paraId="3DFAA5A7" w14:textId="376E9768" w:rsidR="00227C8C" w:rsidRDefault="00614076" w:rsidP="00227C8C">
      <w:del w:id="1128" w:author="oscar sanchez" w:date="2017-06-29T16:40:00Z">
        <w:r w:rsidDel="009A5F5D">
          <w:rPr>
            <w:rStyle w:val="Refdecomentario"/>
          </w:rPr>
          <w:commentReference w:id="1129"/>
        </w:r>
      </w:del>
    </w:p>
    <w:tbl>
      <w:tblPr>
        <w:tblStyle w:val="Tabladelista2-nfasis21"/>
        <w:tblW w:w="0" w:type="auto"/>
        <w:tblLook w:val="04A0" w:firstRow="1" w:lastRow="0" w:firstColumn="1" w:lastColumn="0" w:noHBand="0" w:noVBand="1"/>
      </w:tblPr>
      <w:tblGrid>
        <w:gridCol w:w="4247"/>
        <w:gridCol w:w="4247"/>
      </w:tblGrid>
      <w:tr w:rsidR="00227C8C" w14:paraId="6DA60856" w14:textId="77777777" w:rsidTr="00794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B1BCAD" w14:textId="77777777" w:rsidR="00227C8C" w:rsidRPr="009A5F5D" w:rsidRDefault="00227C8C" w:rsidP="007942E7">
            <w:pPr>
              <w:jc w:val="center"/>
              <w:rPr>
                <w:b w:val="0"/>
                <w:rPrChange w:id="1130" w:author="oscar sanchez" w:date="2017-06-29T16:37:00Z">
                  <w:rPr/>
                </w:rPrChange>
              </w:rPr>
            </w:pPr>
            <w:commentRangeStart w:id="1131"/>
            <w:r w:rsidRPr="009A5F5D">
              <w:t>Click Team Fusion 2.5</w:t>
            </w:r>
          </w:p>
        </w:tc>
        <w:tc>
          <w:tcPr>
            <w:tcW w:w="4247" w:type="dxa"/>
          </w:tcPr>
          <w:p w14:paraId="64A01DD9" w14:textId="77777777" w:rsidR="00227C8C" w:rsidRPr="009A5F5D" w:rsidRDefault="00227C8C" w:rsidP="007942E7">
            <w:pPr>
              <w:jc w:val="center"/>
              <w:cnfStyle w:val="100000000000" w:firstRow="1" w:lastRow="0" w:firstColumn="0" w:lastColumn="0" w:oddVBand="0" w:evenVBand="0" w:oddHBand="0" w:evenHBand="0" w:firstRowFirstColumn="0" w:firstRowLastColumn="0" w:lastRowFirstColumn="0" w:lastRowLastColumn="0"/>
              <w:rPr>
                <w:b w:val="0"/>
                <w:rPrChange w:id="1132" w:author="oscar sanchez" w:date="2017-06-29T16:37:00Z">
                  <w:rPr/>
                </w:rPrChange>
              </w:rPr>
            </w:pPr>
            <w:r w:rsidRPr="009A5F5D">
              <w:t>Torque 2D</w:t>
            </w:r>
          </w:p>
        </w:tc>
      </w:tr>
      <w:tr w:rsidR="00227C8C" w14:paraId="382B7A1C"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59ACAC6" w14:textId="77777777" w:rsidR="00227C8C" w:rsidRPr="009A5F5D" w:rsidRDefault="00227C8C" w:rsidP="007942E7">
            <w:pPr>
              <w:jc w:val="center"/>
              <w:rPr>
                <w:b w:val="0"/>
                <w:rPrChange w:id="1133" w:author="oscar sanchez" w:date="2017-06-29T16:37:00Z">
                  <w:rPr/>
                </w:rPrChange>
              </w:rPr>
            </w:pPr>
            <w:r w:rsidRPr="009A5F5D">
              <w:t>RPG-Maker</w:t>
            </w:r>
          </w:p>
        </w:tc>
        <w:tc>
          <w:tcPr>
            <w:tcW w:w="4247" w:type="dxa"/>
          </w:tcPr>
          <w:p w14:paraId="6E61C766" w14:textId="77777777" w:rsidR="00227C8C" w:rsidRPr="005A29F3" w:rsidRDefault="00227C8C" w:rsidP="007942E7">
            <w:pPr>
              <w:jc w:val="center"/>
              <w:cnfStyle w:val="000000100000" w:firstRow="0" w:lastRow="0" w:firstColumn="0" w:lastColumn="0" w:oddVBand="0" w:evenVBand="0" w:oddHBand="1" w:evenHBand="0" w:firstRowFirstColumn="0" w:firstRowLastColumn="0" w:lastRowFirstColumn="0" w:lastRowLastColumn="0"/>
            </w:pPr>
            <w:r w:rsidRPr="005A29F3">
              <w:t>Gdevelop</w:t>
            </w:r>
          </w:p>
        </w:tc>
      </w:tr>
      <w:tr w:rsidR="00227C8C" w14:paraId="22C42E0F"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76F846EE" w14:textId="77777777" w:rsidR="00227C8C" w:rsidRPr="009A5F5D" w:rsidRDefault="00227C8C" w:rsidP="007942E7">
            <w:pPr>
              <w:jc w:val="center"/>
              <w:rPr>
                <w:b w:val="0"/>
                <w:rPrChange w:id="1134" w:author="oscar sanchez" w:date="2017-06-29T16:37:00Z">
                  <w:rPr/>
                </w:rPrChange>
              </w:rPr>
            </w:pPr>
            <w:r w:rsidRPr="009A5F5D">
              <w:t>Unreal 4 2D</w:t>
            </w:r>
          </w:p>
        </w:tc>
        <w:tc>
          <w:tcPr>
            <w:tcW w:w="4247" w:type="dxa"/>
          </w:tcPr>
          <w:p w14:paraId="2DC61298" w14:textId="77777777" w:rsidR="00227C8C" w:rsidRPr="005A29F3" w:rsidRDefault="00227C8C" w:rsidP="007942E7">
            <w:pPr>
              <w:jc w:val="center"/>
              <w:cnfStyle w:val="000000000000" w:firstRow="0" w:lastRow="0" w:firstColumn="0" w:lastColumn="0" w:oddVBand="0" w:evenVBand="0" w:oddHBand="0" w:evenHBand="0" w:firstRowFirstColumn="0" w:firstRowLastColumn="0" w:lastRowFirstColumn="0" w:lastRowLastColumn="0"/>
            </w:pPr>
            <w:r w:rsidRPr="005A29F3">
              <w:t>Game Maker</w:t>
            </w:r>
          </w:p>
        </w:tc>
      </w:tr>
      <w:tr w:rsidR="00227C8C" w14:paraId="7AEF5300"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B27AAF2" w14:textId="77777777" w:rsidR="00227C8C" w:rsidRPr="009A5F5D" w:rsidRDefault="00227C8C" w:rsidP="007942E7">
            <w:pPr>
              <w:jc w:val="center"/>
              <w:rPr>
                <w:b w:val="0"/>
                <w:rPrChange w:id="1135" w:author="oscar sanchez" w:date="2017-06-29T16:37:00Z">
                  <w:rPr/>
                </w:rPrChange>
              </w:rPr>
            </w:pPr>
            <w:r w:rsidRPr="009A5F5D">
              <w:t>Cocos2D</w:t>
            </w:r>
          </w:p>
        </w:tc>
        <w:tc>
          <w:tcPr>
            <w:tcW w:w="4247" w:type="dxa"/>
          </w:tcPr>
          <w:p w14:paraId="1BD5FA48" w14:textId="77777777" w:rsidR="00227C8C" w:rsidRPr="005A29F3" w:rsidRDefault="00227C8C" w:rsidP="007942E7">
            <w:pPr>
              <w:jc w:val="center"/>
              <w:cnfStyle w:val="000000100000" w:firstRow="0" w:lastRow="0" w:firstColumn="0" w:lastColumn="0" w:oddVBand="0" w:evenVBand="0" w:oddHBand="1" w:evenHBand="0" w:firstRowFirstColumn="0" w:firstRowLastColumn="0" w:lastRowFirstColumn="0" w:lastRowLastColumn="0"/>
            </w:pPr>
            <w:r w:rsidRPr="005A29F3">
              <w:t>GODOT</w:t>
            </w:r>
          </w:p>
        </w:tc>
      </w:tr>
      <w:tr w:rsidR="00227C8C" w14:paraId="020352C3"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4A5025B4" w14:textId="77777777" w:rsidR="00227C8C" w:rsidRPr="009A5F5D" w:rsidRDefault="00227C8C" w:rsidP="007942E7">
            <w:pPr>
              <w:jc w:val="center"/>
              <w:rPr>
                <w:b w:val="0"/>
                <w:rPrChange w:id="1136" w:author="oscar sanchez" w:date="2017-06-29T16:37:00Z">
                  <w:rPr/>
                </w:rPrChange>
              </w:rPr>
            </w:pPr>
            <w:r w:rsidRPr="009A5F5D">
              <w:t>Construct 2</w:t>
            </w:r>
          </w:p>
        </w:tc>
        <w:tc>
          <w:tcPr>
            <w:tcW w:w="4247" w:type="dxa"/>
          </w:tcPr>
          <w:p w14:paraId="7FC34A38" w14:textId="77777777" w:rsidR="00227C8C" w:rsidRPr="005A29F3" w:rsidRDefault="00227C8C" w:rsidP="007942E7">
            <w:pPr>
              <w:jc w:val="center"/>
              <w:cnfStyle w:val="000000000000" w:firstRow="0" w:lastRow="0" w:firstColumn="0" w:lastColumn="0" w:oddVBand="0" w:evenVBand="0" w:oddHBand="0" w:evenHBand="0" w:firstRowFirstColumn="0" w:firstRowLastColumn="0" w:lastRowFirstColumn="0" w:lastRowLastColumn="0"/>
            </w:pPr>
            <w:r w:rsidRPr="005A29F3">
              <w:t>Marmalade</w:t>
            </w:r>
          </w:p>
        </w:tc>
      </w:tr>
      <w:tr w:rsidR="00227C8C" w14:paraId="1AE2F82C"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48AC59A" w14:textId="77777777" w:rsidR="00227C8C" w:rsidRPr="009A5F5D" w:rsidRDefault="00227C8C" w:rsidP="007942E7">
            <w:pPr>
              <w:jc w:val="center"/>
              <w:rPr>
                <w:b w:val="0"/>
                <w:rPrChange w:id="1137" w:author="oscar sanchez" w:date="2017-06-29T16:37:00Z">
                  <w:rPr/>
                </w:rPrChange>
              </w:rPr>
            </w:pPr>
            <w:r w:rsidRPr="009A5F5D">
              <w:t>Eclipse Origins</w:t>
            </w:r>
          </w:p>
        </w:tc>
        <w:tc>
          <w:tcPr>
            <w:tcW w:w="4247" w:type="dxa"/>
          </w:tcPr>
          <w:p w14:paraId="6ACB78B7" w14:textId="77777777" w:rsidR="00227C8C" w:rsidRPr="005A29F3" w:rsidRDefault="00227C8C" w:rsidP="007942E7">
            <w:pPr>
              <w:jc w:val="center"/>
              <w:cnfStyle w:val="000000100000" w:firstRow="0" w:lastRow="0" w:firstColumn="0" w:lastColumn="0" w:oddVBand="0" w:evenVBand="0" w:oddHBand="1" w:evenHBand="0" w:firstRowFirstColumn="0" w:firstRowLastColumn="0" w:lastRowFirstColumn="0" w:lastRowLastColumn="0"/>
            </w:pPr>
            <w:r w:rsidRPr="005A29F3">
              <w:t>Unity 2D</w:t>
            </w:r>
          </w:p>
        </w:tc>
      </w:tr>
      <w:tr w:rsidR="00227C8C" w14:paraId="21B9B929"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105774D9" w14:textId="77777777" w:rsidR="00227C8C" w:rsidRPr="009A5F5D" w:rsidRDefault="00227C8C" w:rsidP="007942E7">
            <w:pPr>
              <w:jc w:val="center"/>
              <w:rPr>
                <w:b w:val="0"/>
                <w:rPrChange w:id="1138" w:author="oscar sanchez" w:date="2017-06-29T16:37:00Z">
                  <w:rPr/>
                </w:rPrChange>
              </w:rPr>
            </w:pPr>
            <w:r w:rsidRPr="009A5F5D">
              <w:t>Adventure Game Studio</w:t>
            </w:r>
          </w:p>
        </w:tc>
        <w:tc>
          <w:tcPr>
            <w:tcW w:w="4247" w:type="dxa"/>
          </w:tcPr>
          <w:p w14:paraId="062A598A" w14:textId="77777777" w:rsidR="00227C8C" w:rsidRPr="005A29F3" w:rsidRDefault="00227C8C" w:rsidP="007942E7">
            <w:pPr>
              <w:jc w:val="center"/>
              <w:cnfStyle w:val="000000000000" w:firstRow="0" w:lastRow="0" w:firstColumn="0" w:lastColumn="0" w:oddVBand="0" w:evenVBand="0" w:oddHBand="0" w:evenHBand="0" w:firstRowFirstColumn="0" w:firstRowLastColumn="0" w:lastRowFirstColumn="0" w:lastRowLastColumn="0"/>
            </w:pPr>
            <w:r w:rsidRPr="005A29F3">
              <w:t>Stencyl</w:t>
            </w:r>
          </w:p>
        </w:tc>
      </w:tr>
      <w:tr w:rsidR="00227C8C" w14:paraId="582E539D"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D010BF2" w14:textId="77777777" w:rsidR="00227C8C" w:rsidRPr="009A5F5D" w:rsidRDefault="00227C8C" w:rsidP="007942E7">
            <w:pPr>
              <w:jc w:val="center"/>
              <w:rPr>
                <w:b w:val="0"/>
                <w:rPrChange w:id="1139" w:author="oscar sanchez" w:date="2017-06-29T16:37:00Z">
                  <w:rPr/>
                </w:rPrChange>
              </w:rPr>
            </w:pPr>
            <w:r w:rsidRPr="009A5F5D">
              <w:t>Angel 2D</w:t>
            </w:r>
            <w:commentRangeEnd w:id="1131"/>
            <w:r w:rsidR="00614076" w:rsidRPr="009A5F5D">
              <w:rPr>
                <w:rStyle w:val="Refdecomentario"/>
              </w:rPr>
              <w:commentReference w:id="1131"/>
            </w:r>
          </w:p>
        </w:tc>
        <w:tc>
          <w:tcPr>
            <w:tcW w:w="4247" w:type="dxa"/>
          </w:tcPr>
          <w:p w14:paraId="5C3429A4" w14:textId="77777777" w:rsidR="00227C8C" w:rsidRPr="00996A2B" w:rsidRDefault="00227C8C" w:rsidP="007942E7">
            <w:pPr>
              <w:keepNext/>
              <w:jc w:val="center"/>
              <w:cnfStyle w:val="000000100000" w:firstRow="0" w:lastRow="0" w:firstColumn="0" w:lastColumn="0" w:oddVBand="0" w:evenVBand="0" w:oddHBand="1" w:evenHBand="0" w:firstRowFirstColumn="0" w:firstRowLastColumn="0" w:lastRowFirstColumn="0" w:lastRowLastColumn="0"/>
            </w:pPr>
          </w:p>
        </w:tc>
      </w:tr>
    </w:tbl>
    <w:p w14:paraId="044AA27A" w14:textId="7A456133" w:rsidR="00227C8C" w:rsidRDefault="00227C8C" w:rsidP="00227C8C">
      <w:pPr>
        <w:pStyle w:val="Descripcin"/>
        <w:rPr>
          <w:rFonts w:ascii="Calibri" w:eastAsia="Calibri" w:hAnsi="Calibri"/>
          <w:color w:val="auto"/>
          <w:sz w:val="22"/>
          <w:szCs w:val="22"/>
        </w:rPr>
      </w:pPr>
      <w:r>
        <w:t xml:space="preserve">Tabla </w:t>
      </w:r>
      <w:ins w:id="1140" w:author="oscar sanchez" w:date="2017-06-29T16:37:00Z">
        <w:r w:rsidR="009A5F5D">
          <w:fldChar w:fldCharType="begin"/>
        </w:r>
        <w:r w:rsidR="009A5F5D">
          <w:instrText xml:space="preserve"> SEQ Tabla \* ARABIC </w:instrText>
        </w:r>
      </w:ins>
      <w:r w:rsidR="009A5F5D">
        <w:fldChar w:fldCharType="separate"/>
      </w:r>
      <w:ins w:id="1141" w:author="oscar sanchez" w:date="2017-06-29T16:37:00Z">
        <w:r w:rsidR="009A5F5D">
          <w:rPr>
            <w:noProof/>
          </w:rPr>
          <w:t>15</w:t>
        </w:r>
        <w:r w:rsidR="009A5F5D">
          <w:fldChar w:fldCharType="end"/>
        </w:r>
      </w:ins>
      <w:del w:id="1142"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10</w:delText>
        </w:r>
        <w:r w:rsidR="00761C81" w:rsidDel="006016DF">
          <w:rPr>
            <w:noProof/>
          </w:rPr>
          <w:fldChar w:fldCharType="end"/>
        </w:r>
      </w:del>
      <w:r>
        <w:t>: Primera selección de motores</w:t>
      </w:r>
    </w:p>
    <w:p w14:paraId="3E47E023" w14:textId="77777777" w:rsidR="00227C8C" w:rsidRDefault="00227C8C" w:rsidP="00227C8C">
      <w:pPr>
        <w:pStyle w:val="Ttulo3"/>
        <w:numPr>
          <w:ilvl w:val="2"/>
          <w:numId w:val="1"/>
        </w:numPr>
      </w:pPr>
      <w:r w:rsidRPr="009B6BD2">
        <w:t>Motores descartados y justificación</w:t>
      </w:r>
    </w:p>
    <w:p w14:paraId="666E72EF" w14:textId="582F4DEA" w:rsidR="00227C8C" w:rsidRPr="009B6BD2" w:rsidRDefault="00614076" w:rsidP="00227C8C">
      <w:r>
        <w:rPr>
          <w:rStyle w:val="Refdecomentario"/>
        </w:rPr>
        <w:commentReference w:id="1143"/>
      </w:r>
      <w:r w:rsidR="009A5F5D">
        <w:rPr>
          <w:rStyle w:val="Refdecomentario"/>
        </w:rPr>
        <w:commentReference w:id="1144"/>
      </w:r>
      <w:r w:rsidR="009A5F5D">
        <w:rPr>
          <w:rStyle w:val="Refdecomentario"/>
        </w:rPr>
        <w:commentReference w:id="1145"/>
      </w:r>
      <w:ins w:id="1146" w:author="oscar sanchez" w:date="2017-06-29T16:40:00Z">
        <w:r w:rsidR="009A5F5D">
          <w:t xml:space="preserve">De la tabla mostrada anteriormente se han descartado una serie de programa a </w:t>
        </w:r>
      </w:ins>
      <w:ins w:id="1147" w:author="oscar sanchez" w:date="2017-06-29T16:41:00Z">
        <w:r w:rsidR="009A5F5D">
          <w:t>continuación se explican las razones de la exclusión de cada uno de ellos.</w:t>
        </w:r>
      </w:ins>
    </w:p>
    <w:p w14:paraId="363C1AF5" w14:textId="77777777" w:rsidR="00227C8C" w:rsidRDefault="00227C8C" w:rsidP="00227C8C">
      <w:pPr>
        <w:pStyle w:val="Ttulo4"/>
      </w:pPr>
      <w:r>
        <w:rPr>
          <w:noProof/>
          <w:lang w:eastAsia="es-ES"/>
        </w:rPr>
        <mc:AlternateContent>
          <mc:Choice Requires="wps">
            <w:drawing>
              <wp:anchor distT="0" distB="0" distL="114300" distR="114300" simplePos="0" relativeHeight="251665408" behindDoc="0" locked="0" layoutInCell="1" allowOverlap="1" wp14:anchorId="30E8722A" wp14:editId="607083DB">
                <wp:simplePos x="0" y="0"/>
                <wp:positionH relativeFrom="column">
                  <wp:posOffset>3876040</wp:posOffset>
                </wp:positionH>
                <wp:positionV relativeFrom="paragraph">
                  <wp:posOffset>1631950</wp:posOffset>
                </wp:positionV>
                <wp:extent cx="1439545"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6166F063" w14:textId="57617B38" w:rsidR="0005012A" w:rsidRPr="00181A06" w:rsidRDefault="0005012A" w:rsidP="00227C8C">
                            <w:pPr>
                              <w:pStyle w:val="Descripcin"/>
                              <w:jc w:val="center"/>
                              <w:rPr>
                                <w:rFonts w:ascii="Palatino Linotype" w:hAnsi="Palatino Linotype"/>
                                <w:b/>
                                <w:i w:val="0"/>
                                <w:noProof/>
                                <w:color w:val="auto"/>
                                <w:sz w:val="24"/>
                                <w:szCs w:val="24"/>
                              </w:rPr>
                            </w:pPr>
                            <w:r>
                              <w:t xml:space="preserve">Figura  </w:t>
                            </w:r>
                            <w:fldSimple w:instr=" SEQ Figura_ \* ARABIC ">
                              <w:r>
                                <w:rPr>
                                  <w:noProof/>
                                </w:rPr>
                                <w:t>2</w:t>
                              </w:r>
                            </w:fldSimple>
                            <w:r>
                              <w:t>: Torque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E8722A" id="_x0000_t202" coordsize="21600,21600" o:spt="202" path="m,l,21600r21600,l21600,xe">
                <v:stroke joinstyle="miter"/>
                <v:path gradientshapeok="t" o:connecttype="rect"/>
              </v:shapetype>
              <v:shape id="Cuadro de texto 13" o:spid="_x0000_s1026" type="#_x0000_t202" style="position:absolute;margin-left:305.2pt;margin-top:128.5pt;width:113.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" stroked="f">
                <v:textbox style="mso-fit-shape-to-text:t" inset="0,0,0,0">
                  <w:txbxContent>
                    <w:p w14:paraId="6166F063" w14:textId="57617B38" w:rsidR="0005012A" w:rsidRPr="00181A06" w:rsidRDefault="0005012A" w:rsidP="00227C8C">
                      <w:pPr>
                        <w:pStyle w:val="Descripcin"/>
                        <w:jc w:val="center"/>
                        <w:rPr>
                          <w:rFonts w:ascii="Palatino Linotype" w:hAnsi="Palatino Linotype"/>
                          <w:b/>
                          <w:i w:val="0"/>
                          <w:noProof/>
                          <w:color w:val="auto"/>
                          <w:sz w:val="24"/>
                          <w:szCs w:val="24"/>
                        </w:rPr>
                      </w:pPr>
                      <w:r>
                        <w:t xml:space="preserve">Figura  </w:t>
                      </w:r>
                      <w:fldSimple w:instr=" SEQ Figura_ \* ARABIC ">
                        <w:r>
                          <w:rPr>
                            <w:noProof/>
                          </w:rPr>
                          <w:t>2</w:t>
                        </w:r>
                      </w:fldSimple>
                      <w:r>
                        <w:t>: Torque 2D</w:t>
                      </w:r>
                    </w:p>
                  </w:txbxContent>
                </v:textbox>
                <w10:wrap type="square"/>
              </v:shape>
            </w:pict>
          </mc:Fallback>
        </mc:AlternateContent>
      </w:r>
      <w:r>
        <w:rPr>
          <w:noProof/>
          <w:lang w:eastAsia="es-ES"/>
        </w:rPr>
        <w:drawing>
          <wp:anchor distT="0" distB="0" distL="114300" distR="114300" simplePos="0" relativeHeight="251659264" behindDoc="0" locked="0" layoutInCell="1" allowOverlap="1" wp14:anchorId="577F5727" wp14:editId="4B3F50E7">
            <wp:simplePos x="0" y="0"/>
            <wp:positionH relativeFrom="margin">
              <wp:posOffset>3876040</wp:posOffset>
            </wp:positionH>
            <wp:positionV relativeFrom="paragraph">
              <wp:posOffset>113665</wp:posOffset>
            </wp:positionV>
            <wp:extent cx="1440000" cy="1461600"/>
            <wp:effectExtent l="0" t="0" r="8255" b="0"/>
            <wp:wrapSquare wrapText="bothSides"/>
            <wp:docPr id="7" name="Imagen 7" descr="Resultado de imagen de torque 2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torque 2d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000" cy="146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60288" behindDoc="0" locked="0" layoutInCell="1" allowOverlap="1" wp14:anchorId="570F90AC" wp14:editId="0B2DFFC3">
                <wp:simplePos x="0" y="0"/>
                <wp:positionH relativeFrom="column">
                  <wp:posOffset>3952240</wp:posOffset>
                </wp:positionH>
                <wp:positionV relativeFrom="paragraph">
                  <wp:posOffset>1685290</wp:posOffset>
                </wp:positionV>
                <wp:extent cx="143954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1C449055" w14:textId="5768B18C" w:rsidR="0005012A" w:rsidRPr="00820F9A" w:rsidRDefault="0005012A" w:rsidP="00227C8C">
                            <w:pPr>
                              <w:pStyle w:val="Descripcin"/>
                              <w:rPr>
                                <w:rFonts w:ascii="Palatino Linotype" w:hAnsi="Palatino Linotype"/>
                                <w:b/>
                                <w:i w:val="0"/>
                                <w:noProof/>
                                <w:color w:val="auto"/>
                                <w:sz w:val="24"/>
                                <w:szCs w:val="24"/>
                              </w:rPr>
                            </w:pPr>
                            <w:r>
                              <w:t xml:space="preserve">Tabla </w:t>
                            </w:r>
                            <w:ins w:id="1148" w:author="oscar sanchez" w:date="2017-06-29T16:37:00Z">
                              <w:r>
                                <w:fldChar w:fldCharType="begin"/>
                              </w:r>
                              <w:r>
                                <w:instrText xml:space="preserve"> SEQ Tabla \* ARABIC </w:instrText>
                              </w:r>
                            </w:ins>
                            <w:r>
                              <w:fldChar w:fldCharType="separate"/>
                            </w:r>
                            <w:ins w:id="1149" w:author="oscar sanchez" w:date="2017-06-29T16:37:00Z">
                              <w:r>
                                <w:rPr>
                                  <w:noProof/>
                                </w:rPr>
                                <w:t>16</w:t>
                              </w:r>
                              <w:r>
                                <w:fldChar w:fldCharType="end"/>
                              </w:r>
                            </w:ins>
                            <w:del w:id="1150" w:author="oscar sanchez" w:date="2017-06-27T12:16:00Z">
                              <w:r w:rsidDel="006016DF">
                                <w:fldChar w:fldCharType="begin"/>
                              </w:r>
                              <w:r w:rsidDel="006016DF">
                                <w:delInstrText xml:space="preserve"> SEQ Tabla \* ARABIC </w:delInstrText>
                              </w:r>
                              <w:r w:rsidDel="006016DF">
                                <w:fldChar w:fldCharType="separate"/>
                              </w:r>
                              <w:r w:rsidDel="006016DF">
                                <w:rPr>
                                  <w:noProof/>
                                </w:rPr>
                                <w:delText>11</w:delText>
                              </w:r>
                              <w:r w:rsidDel="006016DF">
                                <w:rPr>
                                  <w:noProof/>
                                </w:rPr>
                                <w:fldChar w:fldCharType="end"/>
                              </w:r>
                            </w:del>
                            <w:r>
                              <w:t>: Logo Torque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F90AC" id="Cuadro de texto 8" o:spid="_x0000_s1027" type="#_x0000_t202" style="position:absolute;margin-left:311.2pt;margin-top:132.7pt;width:11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" stroked="f">
                <v:textbox style="mso-fit-shape-to-text:t" inset="0,0,0,0">
                  <w:txbxContent>
                    <w:p w14:paraId="1C449055" w14:textId="5768B18C" w:rsidR="0005012A" w:rsidRPr="00820F9A" w:rsidRDefault="0005012A" w:rsidP="00227C8C">
                      <w:pPr>
                        <w:pStyle w:val="Descripcin"/>
                        <w:rPr>
                          <w:rFonts w:ascii="Palatino Linotype" w:hAnsi="Palatino Linotype"/>
                          <w:b/>
                          <w:i w:val="0"/>
                          <w:noProof/>
                          <w:color w:val="auto"/>
                          <w:sz w:val="24"/>
                          <w:szCs w:val="24"/>
                        </w:rPr>
                      </w:pPr>
                      <w:r>
                        <w:t xml:space="preserve">Tabla </w:t>
                      </w:r>
                      <w:ins w:id="1151" w:author="oscar sanchez" w:date="2017-06-29T16:37:00Z">
                        <w:r>
                          <w:fldChar w:fldCharType="begin"/>
                        </w:r>
                        <w:r>
                          <w:instrText xml:space="preserve"> SEQ Tabla \* ARABIC </w:instrText>
                        </w:r>
                      </w:ins>
                      <w:r>
                        <w:fldChar w:fldCharType="separate"/>
                      </w:r>
                      <w:ins w:id="1152" w:author="oscar sanchez" w:date="2017-06-29T16:37:00Z">
                        <w:r>
                          <w:rPr>
                            <w:noProof/>
                          </w:rPr>
                          <w:t>16</w:t>
                        </w:r>
                        <w:r>
                          <w:fldChar w:fldCharType="end"/>
                        </w:r>
                      </w:ins>
                      <w:del w:id="1153" w:author="oscar sanchez" w:date="2017-06-27T12:16:00Z">
                        <w:r w:rsidDel="006016DF">
                          <w:fldChar w:fldCharType="begin"/>
                        </w:r>
                        <w:r w:rsidDel="006016DF">
                          <w:delInstrText xml:space="preserve"> SEQ Tabla \* ARABIC </w:delInstrText>
                        </w:r>
                        <w:r w:rsidDel="006016DF">
                          <w:fldChar w:fldCharType="separate"/>
                        </w:r>
                        <w:r w:rsidDel="006016DF">
                          <w:rPr>
                            <w:noProof/>
                          </w:rPr>
                          <w:delText>11</w:delText>
                        </w:r>
                        <w:r w:rsidDel="006016DF">
                          <w:rPr>
                            <w:noProof/>
                          </w:rPr>
                          <w:fldChar w:fldCharType="end"/>
                        </w:r>
                      </w:del>
                      <w:r>
                        <w:t>: Logo Torque 2D</w:t>
                      </w:r>
                    </w:p>
                  </w:txbxContent>
                </v:textbox>
                <w10:wrap type="square"/>
              </v:shape>
            </w:pict>
          </mc:Fallback>
        </mc:AlternateContent>
      </w:r>
      <w:r>
        <w:t>Torque 2D</w:t>
      </w:r>
    </w:p>
    <w:p w14:paraId="3AE30491" w14:textId="77777777" w:rsidR="00227C8C" w:rsidRDefault="00227C8C" w:rsidP="00227C8C">
      <w:r>
        <w:t xml:space="preserve">Torque 2D o Torque Game Builder es la adaptación a 2D del motor gráfico Torque 3D creado por la compañía GarageGames para su juego Tribes 2 en 2001. Esta versión </w:t>
      </w:r>
      <w:r>
        <w:lastRenderedPageBreak/>
        <w:t>2D del motor fue lanzada en 2013 bajo licencia MIT</w:t>
      </w:r>
      <w:r>
        <w:rPr>
          <w:rStyle w:val="Refdenotaalpie"/>
        </w:rPr>
        <w:footnoteReference w:id="6"/>
      </w:r>
      <w:r>
        <w:t xml:space="preserve"> lo que le confiere un punto a favor al tratarse de software libre. </w:t>
      </w:r>
    </w:p>
    <w:p w14:paraId="3233072B" w14:textId="509F1A29" w:rsidR="00227C8C" w:rsidRDefault="00227C8C" w:rsidP="00227C8C">
      <w:r>
        <w:t xml:space="preserve">Pese a ser a contar con una licencia libre Torque 2D </w:t>
      </w:r>
      <w:commentRangeStart w:id="1154"/>
      <w:del w:id="1155" w:author="oscar sanchez" w:date="2017-06-26T11:54:00Z">
        <w:r w:rsidDel="005A29F3">
          <w:delText xml:space="preserve">pose </w:delText>
        </w:r>
      </w:del>
      <w:commentRangeEnd w:id="1154"/>
      <w:ins w:id="1156" w:author="oscar sanchez" w:date="2017-06-26T11:54:00Z">
        <w:r w:rsidR="005A29F3">
          <w:t xml:space="preserve">tiene </w:t>
        </w:r>
      </w:ins>
      <w:r w:rsidR="00614076">
        <w:rPr>
          <w:rStyle w:val="Refdecomentario"/>
        </w:rPr>
        <w:commentReference w:id="1154"/>
      </w:r>
      <w:r>
        <w:t>la posibilidad de comprar una interfaz de desarrollo Torque Studio.</w:t>
      </w:r>
    </w:p>
    <w:p w14:paraId="6AA6C3F3" w14:textId="248BA098" w:rsidR="00227C8C" w:rsidRDefault="00227C8C" w:rsidP="00227C8C">
      <w:r>
        <w:t xml:space="preserve">Después de una primera aproximación se ha podido comprobar que la instalación y configuración es demasiado compleja para el usuario medio, la creación de proyectos es excesivamente tediosa y es prácticamente indispensable </w:t>
      </w:r>
      <w:ins w:id="1157" w:author="oscar sanchez" w:date="2017-06-26T11:54:00Z">
        <w:r w:rsidR="005A29F3">
          <w:t xml:space="preserve">contar </w:t>
        </w:r>
      </w:ins>
      <w:commentRangeStart w:id="1158"/>
      <w:del w:id="1159" w:author="oscar sanchez" w:date="2017-06-26T11:54:00Z">
        <w:r w:rsidDel="005A29F3">
          <w:delText xml:space="preserve">de contar </w:delText>
        </w:r>
        <w:commentRangeEnd w:id="1158"/>
        <w:r w:rsidR="00614076" w:rsidDel="005A29F3">
          <w:rPr>
            <w:rStyle w:val="Refdecomentario"/>
          </w:rPr>
          <w:commentReference w:id="1158"/>
        </w:r>
      </w:del>
      <w:r>
        <w:t xml:space="preserve">con conocimientos de programación para poder crear contenido por lo que se </w:t>
      </w:r>
      <w:ins w:id="1160" w:author="oscar sanchez" w:date="2017-06-26T11:54:00Z">
        <w:r w:rsidR="005A29F3">
          <w:t>h</w:t>
        </w:r>
      </w:ins>
      <w:commentRangeStart w:id="1161"/>
      <w:del w:id="1162" w:author="oscar sanchez" w:date="2017-06-26T11:54:00Z">
        <w:r w:rsidDel="005A29F3">
          <w:delText xml:space="preserve">se </w:delText>
        </w:r>
        <w:commentRangeEnd w:id="1161"/>
        <w:r w:rsidR="00614076" w:rsidDel="005A29F3">
          <w:rPr>
            <w:rStyle w:val="Refdecomentario"/>
          </w:rPr>
          <w:commentReference w:id="1161"/>
        </w:r>
        <w:r w:rsidDel="005A29F3">
          <w:delText>h</w:delText>
        </w:r>
      </w:del>
      <w:r>
        <w:t xml:space="preserve">a descartado. </w:t>
      </w:r>
    </w:p>
    <w:p w14:paraId="1AB83E7C" w14:textId="77777777" w:rsidR="00227C8C" w:rsidRDefault="00227C8C" w:rsidP="00227C8C"/>
    <w:p w14:paraId="2941E288" w14:textId="77777777" w:rsidR="00227C8C" w:rsidRDefault="00227C8C" w:rsidP="00227C8C">
      <w:pPr>
        <w:pStyle w:val="Ttulo4"/>
      </w:pPr>
      <w:r>
        <w:t>Unreal 4 2D</w:t>
      </w:r>
    </w:p>
    <w:p w14:paraId="5F9C39D2" w14:textId="77777777" w:rsidR="00227C8C" w:rsidRDefault="00227C8C" w:rsidP="00227C8C">
      <w:r>
        <w:rPr>
          <w:noProof/>
          <w:lang w:eastAsia="es-ES"/>
        </w:rPr>
        <mc:AlternateContent>
          <mc:Choice Requires="wps">
            <w:drawing>
              <wp:anchor distT="0" distB="0" distL="114300" distR="114300" simplePos="0" relativeHeight="251662336" behindDoc="0" locked="0" layoutInCell="1" allowOverlap="1" wp14:anchorId="7EB9972E" wp14:editId="30E9BA85">
                <wp:simplePos x="0" y="0"/>
                <wp:positionH relativeFrom="column">
                  <wp:posOffset>4034790</wp:posOffset>
                </wp:positionH>
                <wp:positionV relativeFrom="paragraph">
                  <wp:posOffset>1501140</wp:posOffset>
                </wp:positionV>
                <wp:extent cx="129540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7E89C1C6" w14:textId="6509D252" w:rsidR="0005012A" w:rsidRPr="00410EDC" w:rsidRDefault="0005012A" w:rsidP="00227C8C">
                            <w:pPr>
                              <w:pStyle w:val="Descripcin"/>
                              <w:rPr>
                                <w:noProof/>
                              </w:rPr>
                            </w:pPr>
                            <w:r>
                              <w:t xml:space="preserve">Tabla </w:t>
                            </w:r>
                            <w:ins w:id="1163" w:author="oscar sanchez" w:date="2017-06-29T16:37:00Z">
                              <w:r>
                                <w:fldChar w:fldCharType="begin"/>
                              </w:r>
                              <w:r>
                                <w:instrText xml:space="preserve"> SEQ Tabla \* ARABIC </w:instrText>
                              </w:r>
                            </w:ins>
                            <w:r>
                              <w:fldChar w:fldCharType="separate"/>
                            </w:r>
                            <w:ins w:id="1164" w:author="oscar sanchez" w:date="2017-06-29T16:37:00Z">
                              <w:r>
                                <w:rPr>
                                  <w:noProof/>
                                </w:rPr>
                                <w:t>17</w:t>
                              </w:r>
                              <w:r>
                                <w:fldChar w:fldCharType="end"/>
                              </w:r>
                            </w:ins>
                            <w:del w:id="1165" w:author="oscar sanchez" w:date="2017-06-27T12:16:00Z">
                              <w:r w:rsidDel="006016DF">
                                <w:fldChar w:fldCharType="begin"/>
                              </w:r>
                              <w:r w:rsidDel="006016DF">
                                <w:delInstrText xml:space="preserve"> SEQ Tabla \* ARABIC </w:delInstrText>
                              </w:r>
                              <w:r w:rsidDel="006016DF">
                                <w:fldChar w:fldCharType="separate"/>
                              </w:r>
                              <w:r w:rsidDel="006016DF">
                                <w:rPr>
                                  <w:noProof/>
                                </w:rPr>
                                <w:delText>12</w:delText>
                              </w:r>
                              <w:r w:rsidDel="006016DF">
                                <w:rPr>
                                  <w:noProof/>
                                </w:rPr>
                                <w:fldChar w:fldCharType="end"/>
                              </w:r>
                            </w:del>
                            <w:r>
                              <w:t>: Unreal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B9972E" id="Cuadro de texto 10" o:spid="_x0000_s1028" type="#_x0000_t202" style="position:absolute;margin-left:317.7pt;margin-top:118.2pt;width:10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" stroked="f">
                <v:textbox style="mso-fit-shape-to-text:t" inset="0,0,0,0">
                  <w:txbxContent>
                    <w:p w14:paraId="7E89C1C6" w14:textId="6509D252" w:rsidR="0005012A" w:rsidRPr="00410EDC" w:rsidRDefault="0005012A" w:rsidP="00227C8C">
                      <w:pPr>
                        <w:pStyle w:val="Descripcin"/>
                        <w:rPr>
                          <w:noProof/>
                        </w:rPr>
                      </w:pPr>
                      <w:r>
                        <w:t xml:space="preserve">Tabla </w:t>
                      </w:r>
                      <w:ins w:id="1166" w:author="oscar sanchez" w:date="2017-06-29T16:37:00Z">
                        <w:r>
                          <w:fldChar w:fldCharType="begin"/>
                        </w:r>
                        <w:r>
                          <w:instrText xml:space="preserve"> SEQ Tabla \* ARABIC </w:instrText>
                        </w:r>
                      </w:ins>
                      <w:r>
                        <w:fldChar w:fldCharType="separate"/>
                      </w:r>
                      <w:ins w:id="1167" w:author="oscar sanchez" w:date="2017-06-29T16:37:00Z">
                        <w:r>
                          <w:rPr>
                            <w:noProof/>
                          </w:rPr>
                          <w:t>17</w:t>
                        </w:r>
                        <w:r>
                          <w:fldChar w:fldCharType="end"/>
                        </w:r>
                      </w:ins>
                      <w:del w:id="1168" w:author="oscar sanchez" w:date="2017-06-27T12:16:00Z">
                        <w:r w:rsidDel="006016DF">
                          <w:fldChar w:fldCharType="begin"/>
                        </w:r>
                        <w:r w:rsidDel="006016DF">
                          <w:delInstrText xml:space="preserve"> SEQ Tabla \* ARABIC </w:delInstrText>
                        </w:r>
                        <w:r w:rsidDel="006016DF">
                          <w:fldChar w:fldCharType="separate"/>
                        </w:r>
                        <w:r w:rsidDel="006016DF">
                          <w:rPr>
                            <w:noProof/>
                          </w:rPr>
                          <w:delText>12</w:delText>
                        </w:r>
                        <w:r w:rsidDel="006016DF">
                          <w:rPr>
                            <w:noProof/>
                          </w:rPr>
                          <w:fldChar w:fldCharType="end"/>
                        </w:r>
                      </w:del>
                      <w:r>
                        <w:t>: Unreal 4</w:t>
                      </w:r>
                    </w:p>
                  </w:txbxContent>
                </v:textbox>
                <w10:wrap type="square"/>
              </v:shape>
            </w:pict>
          </mc:Fallback>
        </mc:AlternateContent>
      </w:r>
      <w:r>
        <w:rPr>
          <w:noProof/>
          <w:lang w:eastAsia="es-ES"/>
        </w:rPr>
        <mc:AlternateContent>
          <mc:Choice Requires="wps">
            <w:drawing>
              <wp:anchor distT="0" distB="0" distL="114300" distR="114300" simplePos="0" relativeHeight="251666432" behindDoc="0" locked="0" layoutInCell="1" allowOverlap="1" wp14:anchorId="11A54F12" wp14:editId="0DD71559">
                <wp:simplePos x="0" y="0"/>
                <wp:positionH relativeFrom="column">
                  <wp:posOffset>4034790</wp:posOffset>
                </wp:positionH>
                <wp:positionV relativeFrom="paragraph">
                  <wp:posOffset>1501140</wp:posOffset>
                </wp:positionV>
                <wp:extent cx="1295400" cy="635"/>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59D18557" w14:textId="428EF2EC" w:rsidR="0005012A" w:rsidRPr="003E4A17" w:rsidRDefault="0005012A" w:rsidP="00227C8C">
                            <w:pPr>
                              <w:pStyle w:val="Descripcin"/>
                              <w:rPr>
                                <w:noProof/>
                              </w:rPr>
                            </w:pPr>
                            <w:r>
                              <w:t xml:space="preserve">Figura  </w:t>
                            </w:r>
                            <w:fldSimple w:instr=" SEQ Figura_ \* ARABIC ">
                              <w:r>
                                <w:rPr>
                                  <w:noProof/>
                                </w:rPr>
                                <w:t>3</w:t>
                              </w:r>
                            </w:fldSimple>
                            <w:r>
                              <w:t>: Unreal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A54F12" id="Cuadro de texto 14" o:spid="_x0000_s1029" type="#_x0000_t202" style="position:absolute;margin-left:317.7pt;margin-top:118.2pt;width:10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" stroked="f">
                <v:textbox style="mso-fit-shape-to-text:t" inset="0,0,0,0">
                  <w:txbxContent>
                    <w:p w14:paraId="59D18557" w14:textId="428EF2EC" w:rsidR="0005012A" w:rsidRPr="003E4A17" w:rsidRDefault="0005012A" w:rsidP="00227C8C">
                      <w:pPr>
                        <w:pStyle w:val="Descripcin"/>
                        <w:rPr>
                          <w:noProof/>
                        </w:rPr>
                      </w:pPr>
                      <w:r>
                        <w:t xml:space="preserve">Figura  </w:t>
                      </w:r>
                      <w:fldSimple w:instr=" SEQ Figura_ \* ARABIC ">
                        <w:r>
                          <w:rPr>
                            <w:noProof/>
                          </w:rPr>
                          <w:t>3</w:t>
                        </w:r>
                      </w:fldSimple>
                      <w:r>
                        <w:t>: Unreal Engine</w:t>
                      </w:r>
                    </w:p>
                  </w:txbxContent>
                </v:textbox>
                <w10:wrap type="square"/>
              </v:shape>
            </w:pict>
          </mc:Fallback>
        </mc:AlternateContent>
      </w:r>
      <w:r>
        <w:rPr>
          <w:noProof/>
          <w:lang w:eastAsia="es-ES"/>
        </w:rPr>
        <w:drawing>
          <wp:anchor distT="0" distB="0" distL="114300" distR="114300" simplePos="0" relativeHeight="251661312" behindDoc="0" locked="0" layoutInCell="1" allowOverlap="1" wp14:anchorId="0F5AA677" wp14:editId="23B0E060">
            <wp:simplePos x="0" y="0"/>
            <wp:positionH relativeFrom="column">
              <wp:posOffset>4034790</wp:posOffset>
            </wp:positionH>
            <wp:positionV relativeFrom="paragraph">
              <wp:posOffset>4445</wp:posOffset>
            </wp:positionV>
            <wp:extent cx="1296000" cy="1440000"/>
            <wp:effectExtent l="0" t="0" r="0" b="0"/>
            <wp:wrapSquare wrapText="bothSides"/>
            <wp:docPr id="9" name="Imagen 9" descr="Resultado de imagen de unreal 4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unreal 4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6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Unreal 4 es la evolución del motor desarrollado en 1998 para el juego del mismo nombre y que bajo él y sus constantes evoluciones se han desarrollado juegos tan populares como Deus Ex, Bioshock, Batman: Arkham Asylum o Mass Effect.  </w:t>
      </w:r>
    </w:p>
    <w:p w14:paraId="076312E5" w14:textId="66BE5898" w:rsidR="00227C8C" w:rsidRDefault="00227C8C" w:rsidP="00227C8C">
      <w:r>
        <w:t xml:space="preserve">Como </w:t>
      </w:r>
      <w:commentRangeStart w:id="1169"/>
      <w:r>
        <w:t>pasar</w:t>
      </w:r>
      <w:ins w:id="1170" w:author="oscar sanchez" w:date="2017-06-26T11:54:00Z">
        <w:r w:rsidR="005A29F3">
          <w:t>a</w:t>
        </w:r>
      </w:ins>
      <w:del w:id="1171" w:author="oscar sanchez" w:date="2017-06-26T11:54:00Z">
        <w:r w:rsidDel="005A29F3">
          <w:delText>á</w:delText>
        </w:r>
      </w:del>
      <w:r>
        <w:t xml:space="preserve"> </w:t>
      </w:r>
      <w:commentRangeEnd w:id="1169"/>
      <w:r w:rsidR="00614076">
        <w:rPr>
          <w:rStyle w:val="Refdecomentario"/>
        </w:rPr>
        <w:commentReference w:id="1169"/>
      </w:r>
      <w:r>
        <w:t xml:space="preserve">en su día que </w:t>
      </w:r>
      <w:commentRangeStart w:id="1172"/>
      <w:r>
        <w:t>evolucion</w:t>
      </w:r>
      <w:ins w:id="1173" w:author="oscar sanchez" w:date="2017-06-26T11:54:00Z">
        <w:r w:rsidR="005A29F3">
          <w:t>ó</w:t>
        </w:r>
      </w:ins>
      <w:del w:id="1174" w:author="oscar sanchez" w:date="2017-06-26T11:54:00Z">
        <w:r w:rsidDel="005A29F3">
          <w:delText>o</w:delText>
        </w:r>
      </w:del>
      <w:r>
        <w:t xml:space="preserve"> </w:t>
      </w:r>
      <w:commentRangeEnd w:id="1172"/>
      <w:r w:rsidR="00614076">
        <w:rPr>
          <w:rStyle w:val="Refdecomentario"/>
        </w:rPr>
        <w:commentReference w:id="1172"/>
      </w:r>
      <w:r>
        <w:t xml:space="preserve">desde un motor exclusivo de juegos en primera persona o shooters a abarcar también juegos tercera persona ahora en sus últimas versiones intenta también dar soporte a juegos 2D.   </w:t>
      </w:r>
    </w:p>
    <w:p w14:paraId="7ED89A5A" w14:textId="40D177C0" w:rsidR="00227C8C" w:rsidRDefault="00227C8C" w:rsidP="00227C8C">
      <w:r>
        <w:t xml:space="preserve">Aunque su potencia es muy grande y se pueden realizar grandes proyectos con él toda su interfaz </w:t>
      </w:r>
      <w:commentRangeStart w:id="1175"/>
      <w:r>
        <w:t>es</w:t>
      </w:r>
      <w:ins w:id="1176" w:author="oscar sanchez" w:date="2017-06-26T11:55:00Z">
        <w:r w:rsidR="005A29F3">
          <w:t>tá</w:t>
        </w:r>
      </w:ins>
      <w:r>
        <w:t xml:space="preserve"> </w:t>
      </w:r>
      <w:commentRangeEnd w:id="1175"/>
      <w:r w:rsidR="00614076">
        <w:rPr>
          <w:rStyle w:val="Refdecomentario"/>
        </w:rPr>
        <w:commentReference w:id="1175"/>
      </w:r>
      <w:r>
        <w:t xml:space="preserve">pensada para elementos </w:t>
      </w:r>
      <w:ins w:id="1177" w:author="oscar sanchez" w:date="2017-06-26T11:55:00Z">
        <w:r w:rsidR="005A29F3">
          <w:t xml:space="preserve">tres dimensiones </w:t>
        </w:r>
      </w:ins>
      <w:del w:id="1178" w:author="oscar sanchez" w:date="2017-06-26T11:55:00Z">
        <w:r w:rsidDel="005A29F3">
          <w:delText xml:space="preserve">3D </w:delText>
        </w:r>
      </w:del>
      <w:r>
        <w:t xml:space="preserve">con lo que en algunos aspectos resulta bastante complejo el manejo de las </w:t>
      </w:r>
      <w:ins w:id="1179" w:author="oscar sanchez" w:date="2017-06-26T11:55:00Z">
        <w:r w:rsidR="005A29F3">
          <w:t xml:space="preserve">dos </w:t>
        </w:r>
      </w:ins>
      <w:commentRangeStart w:id="1180"/>
      <w:del w:id="1181" w:author="oscar sanchez" w:date="2017-06-26T11:55:00Z">
        <w:r w:rsidDel="005A29F3">
          <w:delText>2D</w:delText>
        </w:r>
        <w:commentRangeEnd w:id="1180"/>
        <w:r w:rsidR="00614076" w:rsidDel="005A29F3">
          <w:rPr>
            <w:rStyle w:val="Refdecomentario"/>
          </w:rPr>
          <w:commentReference w:id="1180"/>
        </w:r>
        <w:r w:rsidDel="005A29F3">
          <w:delText xml:space="preserve"> </w:delText>
        </w:r>
      </w:del>
      <w:r>
        <w:t xml:space="preserve">dimensiones, además es un motor bastante exigente respecto a los requerimientos del sistema tanto para trabajar con el cómo </w:t>
      </w:r>
      <w:ins w:id="1182" w:author="oscar sanchez" w:date="2017-06-26T11:55:00Z">
        <w:r w:rsidR="005A29F3">
          <w:t xml:space="preserve">en </w:t>
        </w:r>
      </w:ins>
      <w:commentRangeStart w:id="1183"/>
      <w:del w:id="1184" w:author="oscar sanchez" w:date="2017-06-26T11:55:00Z">
        <w:r w:rsidDel="005A29F3">
          <w:delText xml:space="preserve">de </w:delText>
        </w:r>
        <w:commentRangeEnd w:id="1183"/>
        <w:r w:rsidR="00614076" w:rsidDel="005A29F3">
          <w:rPr>
            <w:rStyle w:val="Refdecomentario"/>
          </w:rPr>
          <w:commentReference w:id="1183"/>
        </w:r>
      </w:del>
      <w:r>
        <w:t>los proyectos resultantes.</w:t>
      </w:r>
    </w:p>
    <w:p w14:paraId="56A6739E" w14:textId="77777777" w:rsidR="00227C8C" w:rsidRDefault="00227C8C" w:rsidP="00227C8C"/>
    <w:p w14:paraId="4AAE573B" w14:textId="77777777" w:rsidR="00227C8C" w:rsidRDefault="00227C8C" w:rsidP="00227C8C">
      <w:pPr>
        <w:pStyle w:val="Ttulo4"/>
      </w:pPr>
      <w:r>
        <w:t>Cocos2D.</w:t>
      </w:r>
    </w:p>
    <w:p w14:paraId="1D553C51" w14:textId="77777777" w:rsidR="00227C8C" w:rsidRDefault="00227C8C" w:rsidP="00227C8C">
      <w:r>
        <w:rPr>
          <w:noProof/>
          <w:lang w:eastAsia="es-ES"/>
        </w:rPr>
        <mc:AlternateContent>
          <mc:Choice Requires="wps">
            <w:drawing>
              <wp:anchor distT="0" distB="0" distL="114300" distR="114300" simplePos="0" relativeHeight="251667456" behindDoc="1" locked="0" layoutInCell="1" allowOverlap="1" wp14:anchorId="539C7EBE" wp14:editId="35B71DE2">
                <wp:simplePos x="0" y="0"/>
                <wp:positionH relativeFrom="column">
                  <wp:posOffset>4255770</wp:posOffset>
                </wp:positionH>
                <wp:positionV relativeFrom="paragraph">
                  <wp:posOffset>1500505</wp:posOffset>
                </wp:positionV>
                <wp:extent cx="971550" cy="635"/>
                <wp:effectExtent l="0" t="0" r="0" b="0"/>
                <wp:wrapTight wrapText="bothSides">
                  <wp:wrapPolygon edited="0">
                    <wp:start x="0" y="0"/>
                    <wp:lineTo x="0" y="21600"/>
                    <wp:lineTo x="21600" y="21600"/>
                    <wp:lineTo x="21600" y="0"/>
                  </wp:wrapPolygon>
                </wp:wrapTight>
                <wp:docPr id="16" name="Cuadro de texto 16"/>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wps:spPr>
                      <wps:txbx>
                        <w:txbxContent>
                          <w:p w14:paraId="3EA14048" w14:textId="7D578984" w:rsidR="0005012A" w:rsidRPr="00C9341C" w:rsidRDefault="0005012A" w:rsidP="00227C8C">
                            <w:pPr>
                              <w:pStyle w:val="Descripcin"/>
                              <w:jc w:val="center"/>
                              <w:rPr>
                                <w:noProof/>
                              </w:rPr>
                            </w:pPr>
                            <w:r>
                              <w:t xml:space="preserve">Figura  </w:t>
                            </w:r>
                            <w:fldSimple w:instr=" SEQ Figura_ \* ARABIC ">
                              <w:r>
                                <w:rPr>
                                  <w:noProof/>
                                </w:rPr>
                                <w:t>4</w:t>
                              </w:r>
                            </w:fldSimple>
                            <w:r>
                              <w:t>: Cocos2D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C7EBE" id="Cuadro de texto 16" o:spid="_x0000_s1030" type="#_x0000_t202" style="position:absolute;margin-left:335.1pt;margin-top:118.15pt;width:7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" stroked="f">
                <v:textbox style="mso-fit-shape-to-text:t" inset="0,0,0,0">
                  <w:txbxContent>
                    <w:p w14:paraId="3EA14048" w14:textId="7D578984" w:rsidR="0005012A" w:rsidRPr="00C9341C" w:rsidRDefault="0005012A" w:rsidP="00227C8C">
                      <w:pPr>
                        <w:pStyle w:val="Descripcin"/>
                        <w:jc w:val="center"/>
                        <w:rPr>
                          <w:noProof/>
                        </w:rPr>
                      </w:pPr>
                      <w:r>
                        <w:t xml:space="preserve">Figura  </w:t>
                      </w:r>
                      <w:fldSimple w:instr=" SEQ Figura_ \* ARABIC ">
                        <w:r>
                          <w:rPr>
                            <w:noProof/>
                          </w:rPr>
                          <w:t>4</w:t>
                        </w:r>
                      </w:fldSimple>
                      <w:r>
                        <w:t>: Cocos2D</w:t>
                      </w:r>
                    </w:p>
                  </w:txbxContent>
                </v:textbox>
                <w10:wrap type="tight"/>
              </v:shape>
            </w:pict>
          </mc:Fallback>
        </mc:AlternateContent>
      </w:r>
      <w:r>
        <w:rPr>
          <w:noProof/>
          <w:lang w:eastAsia="es-ES"/>
        </w:rPr>
        <w:drawing>
          <wp:anchor distT="0" distB="0" distL="114300" distR="114300" simplePos="0" relativeHeight="251663360" behindDoc="1" locked="0" layoutInCell="1" allowOverlap="1" wp14:anchorId="4D023F4B" wp14:editId="6A42F211">
            <wp:simplePos x="0" y="0"/>
            <wp:positionH relativeFrom="column">
              <wp:posOffset>4255770</wp:posOffset>
            </wp:positionH>
            <wp:positionV relativeFrom="paragraph">
              <wp:posOffset>3810</wp:posOffset>
            </wp:positionV>
            <wp:extent cx="972000" cy="1440000"/>
            <wp:effectExtent l="0" t="0" r="0" b="8255"/>
            <wp:wrapTight wrapText="bothSides">
              <wp:wrapPolygon edited="0">
                <wp:start x="7200" y="0"/>
                <wp:lineTo x="0" y="2573"/>
                <wp:lineTo x="0" y="21438"/>
                <wp:lineTo x="21176" y="21438"/>
                <wp:lineTo x="21176" y="2287"/>
                <wp:lineTo x="9741" y="0"/>
                <wp:lineTo x="7200" y="0"/>
              </wp:wrapPolygon>
            </wp:wrapTight>
            <wp:docPr id="11" name="Imagen 11" descr="Resultado de imagen de cocos 2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cocos 2d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2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Cocos2D es un framework para diseñar y crear juegos 2D inicialmente basado en Phyton aunque diferentes versiones lo han adaptado a diferentes lenguajes de programación como por ejemplo la versión X o la versión Js que dan soporte a C++ y Javascript respectivamente.  </w:t>
      </w:r>
    </w:p>
    <w:p w14:paraId="69F7A6A5" w14:textId="77777777" w:rsidR="00227C8C" w:rsidRDefault="00227C8C" w:rsidP="00227C8C">
      <w:r>
        <w:rPr>
          <w:noProof/>
          <w:lang w:eastAsia="es-ES"/>
        </w:rPr>
        <mc:AlternateContent>
          <mc:Choice Requires="wps">
            <w:drawing>
              <wp:anchor distT="0" distB="0" distL="114300" distR="114300" simplePos="0" relativeHeight="251664384" behindDoc="1" locked="0" layoutInCell="1" allowOverlap="1" wp14:anchorId="254D5D81" wp14:editId="2408E3D9">
                <wp:simplePos x="0" y="0"/>
                <wp:positionH relativeFrom="column">
                  <wp:posOffset>4253865</wp:posOffset>
                </wp:positionH>
                <wp:positionV relativeFrom="paragraph">
                  <wp:posOffset>403225</wp:posOffset>
                </wp:positionV>
                <wp:extent cx="1257300" cy="635"/>
                <wp:effectExtent l="0" t="0" r="0" b="1905"/>
                <wp:wrapTight wrapText="bothSides">
                  <wp:wrapPolygon edited="0">
                    <wp:start x="0" y="0"/>
                    <wp:lineTo x="0" y="20201"/>
                    <wp:lineTo x="21273" y="20201"/>
                    <wp:lineTo x="21273" y="0"/>
                    <wp:lineTo x="0" y="0"/>
                  </wp:wrapPolygon>
                </wp:wrapTight>
                <wp:docPr id="12" name="Cuadro de texto 12"/>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6A9204F1" w14:textId="77777777" w:rsidR="0005012A" w:rsidRPr="00E34414" w:rsidRDefault="0005012A" w:rsidP="00227C8C">
                            <w:pPr>
                              <w:pStyle w:val="Descripcin"/>
                              <w:rPr>
                                <w:noProof/>
                              </w:rPr>
                            </w:pPr>
                            <w:r>
                              <w:t xml:space="preserve">Ilustración </w:t>
                            </w:r>
                            <w:fldSimple w:instr=" SEQ Ilustración \* ARABIC ">
                              <w:r>
                                <w:rPr>
                                  <w:noProof/>
                                </w:rPr>
                                <w:t>2</w:t>
                              </w:r>
                            </w:fldSimple>
                            <w:r>
                              <w:t>: Cocos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4D5D81" id="Cuadro de texto 12" o:spid="_x0000_s1031" type="#_x0000_t202" style="position:absolute;margin-left:334.95pt;margin-top:31.75pt;width:99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" stroked="f">
                <v:textbox style="mso-fit-shape-to-text:t" inset="0,0,0,0">
                  <w:txbxContent>
                    <w:p w14:paraId="6A9204F1" w14:textId="77777777" w:rsidR="0005012A" w:rsidRPr="00E34414" w:rsidRDefault="0005012A" w:rsidP="00227C8C">
                      <w:pPr>
                        <w:pStyle w:val="Descripcin"/>
                        <w:rPr>
                          <w:noProof/>
                        </w:rPr>
                      </w:pPr>
                      <w:r>
                        <w:t xml:space="preserve">Ilustración </w:t>
                      </w:r>
                      <w:fldSimple w:instr=" SEQ Ilustración \* ARABIC ">
                        <w:r>
                          <w:rPr>
                            <w:noProof/>
                          </w:rPr>
                          <w:t>2</w:t>
                        </w:r>
                      </w:fldSimple>
                      <w:r>
                        <w:t>: Cocos 2D</w:t>
                      </w:r>
                    </w:p>
                  </w:txbxContent>
                </v:textbox>
                <w10:wrap type="tight"/>
              </v:shape>
            </w:pict>
          </mc:Fallback>
        </mc:AlternateContent>
      </w:r>
      <w:r>
        <w:t xml:space="preserve">Cocos2D se descarta en esta primera fase ya que aunque posee una creación rápida de proyectos,  un manejo fácil y rápido de Sprites es imprescindible programar ya sea en Phyton con la versión original o en los lenguajes propios de otras versiones. </w:t>
      </w:r>
    </w:p>
    <w:p w14:paraId="5CC1031F" w14:textId="0975A033" w:rsidR="00227C8C" w:rsidRDefault="00227C8C" w:rsidP="00227C8C">
      <w:r>
        <w:t xml:space="preserve">Cuenta además con la </w:t>
      </w:r>
      <w:ins w:id="1185" w:author="oscar sanchez" w:date="2017-06-26T11:55:00Z">
        <w:r w:rsidR="005A29F3">
          <w:t xml:space="preserve">desventaja </w:t>
        </w:r>
      </w:ins>
      <w:commentRangeStart w:id="1186"/>
      <w:del w:id="1187" w:author="oscar sanchez" w:date="2017-06-26T11:55:00Z">
        <w:r w:rsidDel="005A29F3">
          <w:delText xml:space="preserve">contra </w:delText>
        </w:r>
        <w:commentRangeEnd w:id="1186"/>
        <w:r w:rsidR="00614076" w:rsidDel="005A29F3">
          <w:rPr>
            <w:rStyle w:val="Refdecomentario"/>
          </w:rPr>
          <w:commentReference w:id="1186"/>
        </w:r>
      </w:del>
      <w:r>
        <w:t xml:space="preserve">de no contar con una interfaz visual de manejo, creación y posicionamiento de los elementos, su funcionamiento es similar a motores </w:t>
      </w:r>
      <w:r>
        <w:lastRenderedPageBreak/>
        <w:t xml:space="preserve">como SFML, en los cuales tienes que </w:t>
      </w:r>
      <w:commentRangeStart w:id="1188"/>
      <w:del w:id="1189" w:author="oscar sanchez" w:date="2017-06-26T11:55:00Z">
        <w:r w:rsidDel="005A29F3">
          <w:delText xml:space="preserve">desde </w:delText>
        </w:r>
      </w:del>
      <w:ins w:id="1190" w:author="oscar sanchez" w:date="2017-06-26T11:55:00Z">
        <w:r w:rsidR="005A29F3">
          <w:t xml:space="preserve">llamar desde </w:t>
        </w:r>
      </w:ins>
      <w:r>
        <w:t xml:space="preserve">código </w:t>
      </w:r>
      <w:del w:id="1191" w:author="oscar sanchez" w:date="2017-06-26T11:55:00Z">
        <w:r w:rsidDel="005A29F3">
          <w:delText xml:space="preserve">llamar </w:delText>
        </w:r>
        <w:commentRangeEnd w:id="1188"/>
        <w:r w:rsidR="00614076" w:rsidDel="005A29F3">
          <w:rPr>
            <w:rStyle w:val="Refdecomentario"/>
          </w:rPr>
          <w:commentReference w:id="1188"/>
        </w:r>
      </w:del>
      <w:r>
        <w:t xml:space="preserve">a las funciones propias del mismo </w:t>
      </w:r>
      <w:ins w:id="1192" w:author="oscar sanchez" w:date="2017-06-26T11:56:00Z">
        <w:r w:rsidR="005A29F3">
          <w:t>para</w:t>
        </w:r>
      </w:ins>
      <w:commentRangeStart w:id="1193"/>
      <w:del w:id="1194" w:author="oscar sanchez" w:date="2017-06-26T11:56:00Z">
        <w:r w:rsidDel="005A29F3">
          <w:delText>se</w:delText>
        </w:r>
      </w:del>
      <w:r>
        <w:t xml:space="preserve"> realiza</w:t>
      </w:r>
      <w:ins w:id="1195" w:author="oscar sanchez" w:date="2017-06-26T11:56:00Z">
        <w:r w:rsidR="005A29F3">
          <w:t>r</w:t>
        </w:r>
      </w:ins>
      <w:del w:id="1196" w:author="oscar sanchez" w:date="2017-06-26T11:56:00Z">
        <w:r w:rsidDel="005A29F3">
          <w:delText>n</w:delText>
        </w:r>
      </w:del>
      <w:r>
        <w:t xml:space="preserve"> diversas acciones</w:t>
      </w:r>
      <w:commentRangeEnd w:id="1193"/>
      <w:r w:rsidR="00614076">
        <w:rPr>
          <w:rStyle w:val="Refdecomentario"/>
        </w:rPr>
        <w:commentReference w:id="1193"/>
      </w:r>
      <w:r>
        <w:t xml:space="preserve">, pero añadiéndole su propio entorno de programación. </w:t>
      </w:r>
    </w:p>
    <w:p w14:paraId="73A1ADC6" w14:textId="77777777" w:rsidR="00227C8C" w:rsidRDefault="00227C8C" w:rsidP="00227C8C"/>
    <w:p w14:paraId="1C948C41" w14:textId="77777777" w:rsidR="00227C8C" w:rsidRDefault="00227C8C" w:rsidP="00227C8C">
      <w:pPr>
        <w:pStyle w:val="Ttulo4"/>
      </w:pPr>
      <w:r>
        <w:t>GODOT Engine.</w:t>
      </w:r>
    </w:p>
    <w:p w14:paraId="09D54EE4" w14:textId="77777777" w:rsidR="00227C8C" w:rsidRDefault="00227C8C" w:rsidP="00227C8C">
      <w:r>
        <w:rPr>
          <w:noProof/>
          <w:lang w:eastAsia="es-ES"/>
        </w:rPr>
        <mc:AlternateContent>
          <mc:Choice Requires="wps">
            <w:drawing>
              <wp:anchor distT="0" distB="0" distL="114300" distR="114300" simplePos="0" relativeHeight="251669504" behindDoc="1" locked="0" layoutInCell="1" allowOverlap="1" wp14:anchorId="0419C856" wp14:editId="6C27502D">
                <wp:simplePos x="0" y="0"/>
                <wp:positionH relativeFrom="column">
                  <wp:posOffset>3952240</wp:posOffset>
                </wp:positionH>
                <wp:positionV relativeFrom="paragraph">
                  <wp:posOffset>1732280</wp:posOffset>
                </wp:positionV>
                <wp:extent cx="1439545" cy="635"/>
                <wp:effectExtent l="0" t="0" r="0" b="0"/>
                <wp:wrapTight wrapText="bothSides">
                  <wp:wrapPolygon edited="0">
                    <wp:start x="0" y="0"/>
                    <wp:lineTo x="0" y="21600"/>
                    <wp:lineTo x="21600" y="21600"/>
                    <wp:lineTo x="21600" y="0"/>
                  </wp:wrapPolygon>
                </wp:wrapTight>
                <wp:docPr id="18" name="Cuadro de texto 1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3795BC94" w14:textId="494CA084" w:rsidR="0005012A" w:rsidRPr="007C4382" w:rsidRDefault="0005012A" w:rsidP="00227C8C">
                            <w:pPr>
                              <w:pStyle w:val="Descripcin"/>
                              <w:jc w:val="center"/>
                              <w:rPr>
                                <w:noProof/>
                              </w:rPr>
                            </w:pPr>
                            <w:r>
                              <w:t xml:space="preserve">Figura  </w:t>
                            </w:r>
                            <w:fldSimple w:instr=" SEQ Figura_ \* ARABIC ">
                              <w:r>
                                <w:rPr>
                                  <w:noProof/>
                                </w:rPr>
                                <w:t>5</w:t>
                              </w:r>
                            </w:fldSimple>
                            <w:r>
                              <w:t>: GODOT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9C856" id="Cuadro de texto 18" o:spid="_x0000_s1032" type="#_x0000_t202" style="position:absolute;margin-left:311.2pt;margin-top:136.4pt;width:113.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" stroked="f">
                <v:textbox style="mso-fit-shape-to-text:t" inset="0,0,0,0">
                  <w:txbxContent>
                    <w:p w14:paraId="3795BC94" w14:textId="494CA084" w:rsidR="0005012A" w:rsidRPr="007C4382" w:rsidRDefault="0005012A" w:rsidP="00227C8C">
                      <w:pPr>
                        <w:pStyle w:val="Descripcin"/>
                        <w:jc w:val="center"/>
                        <w:rPr>
                          <w:noProof/>
                        </w:rPr>
                      </w:pPr>
                      <w:r>
                        <w:t xml:space="preserve">Figura  </w:t>
                      </w:r>
                      <w:fldSimple w:instr=" SEQ Figura_ \* ARABIC ">
                        <w:r>
                          <w:rPr>
                            <w:noProof/>
                          </w:rPr>
                          <w:t>5</w:t>
                        </w:r>
                      </w:fldSimple>
                      <w:r>
                        <w:t>: GODOT Engine</w:t>
                      </w:r>
                    </w:p>
                  </w:txbxContent>
                </v:textbox>
                <w10:wrap type="tight"/>
              </v:shape>
            </w:pict>
          </mc:Fallback>
        </mc:AlternateContent>
      </w:r>
      <w:r>
        <w:rPr>
          <w:noProof/>
          <w:lang w:eastAsia="es-ES"/>
        </w:rPr>
        <w:drawing>
          <wp:anchor distT="0" distB="0" distL="114300" distR="114300" simplePos="0" relativeHeight="251668480" behindDoc="1" locked="0" layoutInCell="1" allowOverlap="1" wp14:anchorId="3B3BAC62" wp14:editId="7B5103F0">
            <wp:simplePos x="0" y="0"/>
            <wp:positionH relativeFrom="margin">
              <wp:align>right</wp:align>
            </wp:positionH>
            <wp:positionV relativeFrom="paragraph">
              <wp:posOffset>235585</wp:posOffset>
            </wp:positionV>
            <wp:extent cx="1440000" cy="1440000"/>
            <wp:effectExtent l="0" t="0" r="8255" b="8255"/>
            <wp:wrapTight wrapText="bothSides">
              <wp:wrapPolygon edited="0">
                <wp:start x="0" y="0"/>
                <wp:lineTo x="0" y="21438"/>
                <wp:lineTo x="21438" y="21438"/>
                <wp:lineTo x="21438" y="0"/>
                <wp:lineTo x="0" y="0"/>
              </wp:wrapPolygon>
            </wp:wrapTight>
            <wp:docPr id="17" name="Imagen 17" descr="Resultado de imagen de godot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godot engi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 GODOT Engine es un motor de videojuegos multiplataforma y de código abierto. Su funcionamiento basado en nodos y escenas lo diferencia en gran medida de los motores y framworks analizados en el presente proyecto.  </w:t>
      </w:r>
    </w:p>
    <w:p w14:paraId="574039EC" w14:textId="4EE903C1" w:rsidR="00227C8C" w:rsidRDefault="00227C8C" w:rsidP="00227C8C">
      <w:r>
        <w:t>Uno de los objetivos de este proyecto es que usuarios no programadores se acerquen al desarrollo de videojuegos</w:t>
      </w:r>
      <w:ins w:id="1197" w:author="oscar sanchez" w:date="2017-06-26T11:56:00Z">
        <w:r w:rsidR="005A29F3">
          <w:t>. Puedan crear</w:t>
        </w:r>
      </w:ins>
      <w:del w:id="1198" w:author="oscar sanchez" w:date="2017-06-26T11:56:00Z">
        <w:r w:rsidDel="005A29F3">
          <w:delText xml:space="preserve"> y</w:delText>
        </w:r>
      </w:del>
      <w:r>
        <w:t xml:space="preserve"> </w:t>
      </w:r>
      <w:commentRangeStart w:id="1199"/>
      <w:del w:id="1200" w:author="oscar sanchez" w:date="2017-06-26T11:56:00Z">
        <w:r w:rsidDel="005A29F3">
          <w:delText xml:space="preserve">cree </w:delText>
        </w:r>
        <w:commentRangeEnd w:id="1199"/>
        <w:r w:rsidR="00614076" w:rsidDel="005A29F3">
          <w:rPr>
            <w:rStyle w:val="Refdecomentario"/>
          </w:rPr>
          <w:commentReference w:id="1199"/>
        </w:r>
      </w:del>
      <w:r>
        <w:t xml:space="preserve">sus primeros proyectos, para posteriormente con la base adquirida poder aumentar su conocimiento, esto incluye poder utilizar cualquier otro motor o framework que no sea el seleccionado, por lo que uno que trabaje de forma tan distinta y diferencia del resto no es un buen candidato. </w:t>
      </w:r>
    </w:p>
    <w:p w14:paraId="55FAFC4F" w14:textId="55182CB4" w:rsidR="00227C8C" w:rsidRDefault="00227C8C" w:rsidP="00227C8C">
      <w:r>
        <w:t xml:space="preserve">A parte </w:t>
      </w:r>
      <w:commentRangeStart w:id="1201"/>
      <w:r>
        <w:t>de</w:t>
      </w:r>
      <w:del w:id="1202" w:author="oscar sanchez" w:date="2017-06-26T11:57:00Z">
        <w:r w:rsidDel="005A29F3">
          <w:delText>l</w:delText>
        </w:r>
      </w:del>
      <w:r>
        <w:t xml:space="preserve"> </w:t>
      </w:r>
      <w:commentRangeEnd w:id="1201"/>
      <w:r w:rsidR="00614076">
        <w:rPr>
          <w:rStyle w:val="Refdecomentario"/>
        </w:rPr>
        <w:commentReference w:id="1201"/>
      </w:r>
      <w:r>
        <w:t xml:space="preserve">su funcionamiento </w:t>
      </w:r>
      <w:commentRangeStart w:id="1203"/>
      <w:del w:id="1204" w:author="oscar sanchez" w:date="2017-06-26T11:57:00Z">
        <w:r w:rsidDel="005A29F3">
          <w:delText xml:space="preserve">diferenciado </w:delText>
        </w:r>
      </w:del>
      <w:commentRangeEnd w:id="1203"/>
      <w:ins w:id="1205" w:author="oscar sanchez" w:date="2017-06-26T11:57:00Z">
        <w:r w:rsidR="005A29F3">
          <w:t xml:space="preserve">diferente </w:t>
        </w:r>
      </w:ins>
      <w:r w:rsidR="00614076">
        <w:rPr>
          <w:rStyle w:val="Refdecomentario"/>
        </w:rPr>
        <w:commentReference w:id="1203"/>
      </w:r>
      <w:r>
        <w:t>nos encontramos también en un caso como el de Cocos 2D, donde necesitamos nociones de programación para poder realizar proyectos en GODOT.</w:t>
      </w:r>
    </w:p>
    <w:p w14:paraId="18AE39EB" w14:textId="77777777" w:rsidR="00227C8C" w:rsidRDefault="00227C8C" w:rsidP="00227C8C"/>
    <w:p w14:paraId="6EF0B054" w14:textId="77777777" w:rsidR="00227C8C" w:rsidRDefault="00227C8C" w:rsidP="00227C8C">
      <w:pPr>
        <w:pStyle w:val="Ttulo4"/>
      </w:pPr>
      <w:r>
        <w:t>Marmalade.</w:t>
      </w:r>
    </w:p>
    <w:p w14:paraId="22A97D0E" w14:textId="77777777" w:rsidR="00227C8C" w:rsidRDefault="00227C8C" w:rsidP="00227C8C">
      <w:r>
        <w:rPr>
          <w:noProof/>
          <w:lang w:eastAsia="es-ES"/>
        </w:rPr>
        <mc:AlternateContent>
          <mc:Choice Requires="wps">
            <w:drawing>
              <wp:anchor distT="0" distB="0" distL="114300" distR="114300" simplePos="0" relativeHeight="251671552" behindDoc="0" locked="0" layoutInCell="1" allowOverlap="1" wp14:anchorId="6E11144F" wp14:editId="2044F9EF">
                <wp:simplePos x="0" y="0"/>
                <wp:positionH relativeFrom="column">
                  <wp:posOffset>3952240</wp:posOffset>
                </wp:positionH>
                <wp:positionV relativeFrom="paragraph">
                  <wp:posOffset>1508125</wp:posOffset>
                </wp:positionV>
                <wp:extent cx="1439545"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1A841E2E" w14:textId="3F57D960" w:rsidR="0005012A" w:rsidRPr="00FF33CD" w:rsidRDefault="0005012A" w:rsidP="00227C8C">
                            <w:pPr>
                              <w:pStyle w:val="Descripcin"/>
                              <w:jc w:val="center"/>
                              <w:rPr>
                                <w:noProof/>
                              </w:rPr>
                            </w:pPr>
                            <w:r>
                              <w:t xml:space="preserve">Figura  </w:t>
                            </w:r>
                            <w:fldSimple w:instr=" SEQ Figura_ \* ARABIC ">
                              <w:r>
                                <w:rPr>
                                  <w:noProof/>
                                </w:rPr>
                                <w:t>6</w:t>
                              </w:r>
                            </w:fldSimple>
                            <w:r>
                              <w:t>: Marmalade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1144F" id="Cuadro de texto 20" o:spid="_x0000_s1033" type="#_x0000_t202" style="position:absolute;margin-left:311.2pt;margin-top:118.75pt;width:113.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" stroked="f">
                <v:textbox style="mso-fit-shape-to-text:t" inset="0,0,0,0">
                  <w:txbxContent>
                    <w:p w14:paraId="1A841E2E" w14:textId="3F57D960" w:rsidR="0005012A" w:rsidRPr="00FF33CD" w:rsidRDefault="0005012A" w:rsidP="00227C8C">
                      <w:pPr>
                        <w:pStyle w:val="Descripcin"/>
                        <w:jc w:val="center"/>
                        <w:rPr>
                          <w:noProof/>
                        </w:rPr>
                      </w:pPr>
                      <w:r>
                        <w:t xml:space="preserve">Figura  </w:t>
                      </w:r>
                      <w:fldSimple w:instr=" SEQ Figura_ \* ARABIC ">
                        <w:r>
                          <w:rPr>
                            <w:noProof/>
                          </w:rPr>
                          <w:t>6</w:t>
                        </w:r>
                      </w:fldSimple>
                      <w:r>
                        <w:t>: Marmalade</w:t>
                      </w:r>
                    </w:p>
                  </w:txbxContent>
                </v:textbox>
                <w10:wrap type="square"/>
              </v:shape>
            </w:pict>
          </mc:Fallback>
        </mc:AlternateContent>
      </w:r>
      <w:r>
        <w:rPr>
          <w:noProof/>
          <w:lang w:eastAsia="es-ES"/>
        </w:rPr>
        <w:drawing>
          <wp:anchor distT="0" distB="0" distL="114300" distR="114300" simplePos="0" relativeHeight="251670528" behindDoc="0" locked="0" layoutInCell="1" allowOverlap="1" wp14:anchorId="11351A92" wp14:editId="3D491739">
            <wp:simplePos x="0" y="0"/>
            <wp:positionH relativeFrom="margin">
              <wp:align>right</wp:align>
            </wp:positionH>
            <wp:positionV relativeFrom="paragraph">
              <wp:posOffset>11430</wp:posOffset>
            </wp:positionV>
            <wp:extent cx="1440000" cy="1440000"/>
            <wp:effectExtent l="0" t="0" r="8255" b="8255"/>
            <wp:wrapSquare wrapText="bothSides"/>
            <wp:docPr id="19" name="Imagen 19" descr="Resultado de imagen de marmalade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marmalade eng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Marmalade es un SDK y motor gráfico basado en C++.  Es uno de los SDK´s de desarrollado más utilizados por los grandes estudios para crear juegos 2D y 3D , juegos como Lara Croft and the Guardian of Light, Plants vs Zombies , Cut the Rope o el modo Zombies 2D de Call of Duty: World at War. Ha sido premiado en los  Games Industry Awards 2015 en la categoría Engine and Middleware, Tools and Tech.  </w:t>
      </w:r>
    </w:p>
    <w:p w14:paraId="5B2F4359" w14:textId="77777777" w:rsidR="00227C8C" w:rsidRDefault="00227C8C" w:rsidP="00227C8C">
      <w:r>
        <w:t>Pese al gran potencial de Marmalade y las cotas de calidad que pueden alcanzar sus juegos, su entorno basado en el lenguaje C++ que se debe conocer y dominar para crear contenido y su alta curva de aprendizaje hacen que sea descartado.</w:t>
      </w:r>
    </w:p>
    <w:p w14:paraId="3F378F30" w14:textId="77777777" w:rsidR="00227C8C" w:rsidRPr="00C316C6" w:rsidRDefault="00227C8C" w:rsidP="00227C8C">
      <w:pPr>
        <w:pStyle w:val="Ttulo4"/>
      </w:pPr>
      <w:r>
        <w:t>Eclipse Game Engine.</w:t>
      </w:r>
    </w:p>
    <w:p w14:paraId="517D06D1" w14:textId="1E608816" w:rsidR="00227C8C" w:rsidRDefault="00227C8C" w:rsidP="00227C8C">
      <w:r>
        <w:t xml:space="preserve">Eclipse Origins es un motor gráfico y una interfaz o suite para la creación de </w:t>
      </w:r>
      <w:commentRangeStart w:id="1206"/>
      <w:r>
        <w:t xml:space="preserve">MMORPG </w:t>
      </w:r>
      <w:commentRangeEnd w:id="1206"/>
      <w:r w:rsidR="00EE7F55">
        <w:rPr>
          <w:rStyle w:val="Refdecomentario"/>
        </w:rPr>
        <w:commentReference w:id="1206"/>
      </w:r>
      <w:ins w:id="1207" w:author="oscar sanchez" w:date="2017-06-26T11:58:00Z">
        <w:r w:rsidR="005A29F3">
          <w:rPr>
            <w:rStyle w:val="Refdenotaalpie"/>
          </w:rPr>
          <w:footnoteReference w:id="7"/>
        </w:r>
      </w:ins>
      <w:ins w:id="1210" w:author="oscar sanchez" w:date="2017-06-26T11:59:00Z">
        <w:r w:rsidR="005A29F3">
          <w:t xml:space="preserve"> </w:t>
        </w:r>
      </w:ins>
      <w:r>
        <w:t>2D. Su uso es sencillo y su interfaz visual hace bastante sencillas las tareas de creación de escenarios y colocación de Sprites.</w:t>
      </w:r>
      <w:r w:rsidRPr="00730EA8">
        <w:t xml:space="preserve"> </w:t>
      </w:r>
    </w:p>
    <w:p w14:paraId="447B6CB9" w14:textId="77777777" w:rsidR="00227C8C" w:rsidRDefault="00227C8C" w:rsidP="00227C8C">
      <w:r>
        <w:lastRenderedPageBreak/>
        <w:t>Su limitación a un solo género, la escasa documentación y comunidades activas unido a que es motor que prácticamente ha quedado en desuso hacen que no sea un buen candidato.</w:t>
      </w:r>
    </w:p>
    <w:p w14:paraId="4E06C528" w14:textId="77777777" w:rsidR="00227C8C" w:rsidRDefault="00227C8C" w:rsidP="00227C8C">
      <w:pPr>
        <w:pStyle w:val="Ttulo4"/>
      </w:pPr>
      <w:r>
        <w:t>Unity 2D</w:t>
      </w:r>
    </w:p>
    <w:p w14:paraId="74C66219" w14:textId="77777777" w:rsidR="00227C8C" w:rsidRDefault="00227C8C" w:rsidP="00227C8C">
      <w:r>
        <w:rPr>
          <w:noProof/>
          <w:lang w:eastAsia="es-ES"/>
        </w:rPr>
        <mc:AlternateContent>
          <mc:Choice Requires="wps">
            <w:drawing>
              <wp:anchor distT="0" distB="0" distL="114300" distR="114300" simplePos="0" relativeHeight="251673600" behindDoc="0" locked="0" layoutInCell="1" allowOverlap="1" wp14:anchorId="380CCAC9" wp14:editId="5DCC5C21">
                <wp:simplePos x="0" y="0"/>
                <wp:positionH relativeFrom="column">
                  <wp:posOffset>2656840</wp:posOffset>
                </wp:positionH>
                <wp:positionV relativeFrom="paragraph">
                  <wp:posOffset>1503680</wp:posOffset>
                </wp:positionV>
                <wp:extent cx="2743200"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6E051E8" w14:textId="3AC40037" w:rsidR="0005012A" w:rsidRPr="009E0513" w:rsidRDefault="0005012A" w:rsidP="00227C8C">
                            <w:pPr>
                              <w:pStyle w:val="Descripcin"/>
                              <w:jc w:val="center"/>
                              <w:rPr>
                                <w:noProof/>
                              </w:rPr>
                            </w:pPr>
                            <w:r>
                              <w:t xml:space="preserve">Figura  </w:t>
                            </w:r>
                            <w:fldSimple w:instr=" SEQ Figura_ \* ARABIC ">
                              <w:r>
                                <w:rPr>
                                  <w:noProof/>
                                </w:rPr>
                                <w:t>7</w:t>
                              </w:r>
                            </w:fldSimple>
                            <w:r>
                              <w:t>: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0CCAC9" id="Cuadro de texto 23" o:spid="_x0000_s1034" type="#_x0000_t202" style="position:absolute;margin-left:209.2pt;margin-top:118.4pt;width:3in;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" stroked="f">
                <v:textbox style="mso-fit-shape-to-text:t" inset="0,0,0,0">
                  <w:txbxContent>
                    <w:p w14:paraId="16E051E8" w14:textId="3AC40037" w:rsidR="0005012A" w:rsidRPr="009E0513" w:rsidRDefault="0005012A" w:rsidP="00227C8C">
                      <w:pPr>
                        <w:pStyle w:val="Descripcin"/>
                        <w:jc w:val="center"/>
                        <w:rPr>
                          <w:noProof/>
                        </w:rPr>
                      </w:pPr>
                      <w:r>
                        <w:t xml:space="preserve">Figura  </w:t>
                      </w:r>
                      <w:fldSimple w:instr=" SEQ Figura_ \* ARABIC ">
                        <w:r>
                          <w:rPr>
                            <w:noProof/>
                          </w:rPr>
                          <w:t>7</w:t>
                        </w:r>
                      </w:fldSimple>
                      <w:r>
                        <w:t>: Unity</w:t>
                      </w:r>
                    </w:p>
                  </w:txbxContent>
                </v:textbox>
                <w10:wrap type="square"/>
              </v:shape>
            </w:pict>
          </mc:Fallback>
        </mc:AlternateContent>
      </w:r>
      <w:r>
        <w:rPr>
          <w:noProof/>
          <w:lang w:eastAsia="es-ES"/>
        </w:rPr>
        <w:drawing>
          <wp:anchor distT="0" distB="0" distL="114300" distR="114300" simplePos="0" relativeHeight="251672576" behindDoc="0" locked="0" layoutInCell="1" allowOverlap="1" wp14:anchorId="03F75966" wp14:editId="432D57C0">
            <wp:simplePos x="0" y="0"/>
            <wp:positionH relativeFrom="margin">
              <wp:align>right</wp:align>
            </wp:positionH>
            <wp:positionV relativeFrom="paragraph">
              <wp:posOffset>6985</wp:posOffset>
            </wp:positionV>
            <wp:extent cx="2743200" cy="1439545"/>
            <wp:effectExtent l="0" t="0" r="0" b="8255"/>
            <wp:wrapSquare wrapText="bothSides"/>
            <wp:docPr id="22" name="Imagen 22" descr="Resultado de imagen de unity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unity 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4395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Unity es uno de los motores de videojuegos más utilizados hoy en día tanto por grandes equipos como por pequeños estudios independientes. Su gran escalabilidad, gran interfaz visual, carácter multiplataforma y el potente sistema de scripts lo convierten un motor apto para cualquier nivel usuarios. </w:t>
      </w:r>
    </w:p>
    <w:p w14:paraId="79AE5FBA" w14:textId="49F8C683" w:rsidR="00227C8C" w:rsidRDefault="00227C8C" w:rsidP="00227C8C">
      <w:r>
        <w:t xml:space="preserve">Pero el problema principal que hace que sea descartado es que Unity </w:t>
      </w:r>
      <w:ins w:id="1211" w:author="oscar sanchez" w:date="2017-06-26T11:59:00Z">
        <w:r w:rsidR="005A29F3">
          <w:t>e</w:t>
        </w:r>
      </w:ins>
      <w:commentRangeStart w:id="1212"/>
      <w:del w:id="1213" w:author="oscar sanchez" w:date="2017-06-26T11:59:00Z">
        <w:r w:rsidDel="005A29F3">
          <w:delText>é</w:delText>
        </w:r>
      </w:del>
      <w:r>
        <w:t>st</w:t>
      </w:r>
      <w:ins w:id="1214" w:author="oscar sanchez" w:date="2017-06-26T11:59:00Z">
        <w:r w:rsidR="005A29F3">
          <w:t>á</w:t>
        </w:r>
      </w:ins>
      <w:del w:id="1215" w:author="oscar sanchez" w:date="2017-06-26T11:59:00Z">
        <w:r w:rsidDel="005A29F3">
          <w:delText>a</w:delText>
        </w:r>
      </w:del>
      <w:r>
        <w:t xml:space="preserve"> </w:t>
      </w:r>
      <w:commentRangeEnd w:id="1212"/>
      <w:r w:rsidR="00EE7F55">
        <w:rPr>
          <w:rStyle w:val="Refdecomentario"/>
        </w:rPr>
        <w:commentReference w:id="1212"/>
      </w:r>
      <w:r>
        <w:t>pensado principalmente para desarrollo de juegos 3D</w:t>
      </w:r>
      <w:ins w:id="1216" w:author="oscar sanchez" w:date="2017-06-26T11:59:00Z">
        <w:r w:rsidR="005A29F3">
          <w:t xml:space="preserve"> y</w:t>
        </w:r>
      </w:ins>
      <w:del w:id="1217" w:author="oscar sanchez" w:date="2017-06-26T11:59:00Z">
        <w:r w:rsidDel="005A29F3">
          <w:delText>,</w:delText>
        </w:r>
      </w:del>
      <w:r>
        <w:t xml:space="preserve"> </w:t>
      </w:r>
      <w:commentRangeStart w:id="1218"/>
      <w:r>
        <w:t xml:space="preserve">aunque </w:t>
      </w:r>
      <w:commentRangeEnd w:id="1218"/>
      <w:r w:rsidR="00EE7F55">
        <w:rPr>
          <w:rStyle w:val="Refdecomentario"/>
        </w:rPr>
        <w:commentReference w:id="1218"/>
      </w:r>
      <w:r>
        <w:t xml:space="preserve">sus últimas versiones incorporan la posibilidad de desarrollar juegos 2D todavía no tiene toda la potencia que </w:t>
      </w:r>
      <w:commentRangeStart w:id="1219"/>
      <w:r>
        <w:t>s</w:t>
      </w:r>
      <w:ins w:id="1220" w:author="oscar sanchez" w:date="2017-06-26T11:59:00Z">
        <w:r w:rsidR="005A29F3">
          <w:t>í</w:t>
        </w:r>
      </w:ins>
      <w:del w:id="1221" w:author="oscar sanchez" w:date="2017-06-26T11:59:00Z">
        <w:r w:rsidDel="005A29F3">
          <w:delText>i</w:delText>
        </w:r>
      </w:del>
      <w:r>
        <w:t xml:space="preserve"> </w:t>
      </w:r>
      <w:commentRangeEnd w:id="1219"/>
      <w:r w:rsidR="00EE7F55">
        <w:rPr>
          <w:rStyle w:val="Refdecomentario"/>
        </w:rPr>
        <w:commentReference w:id="1219"/>
      </w:r>
      <w:r>
        <w:t>tiene para juegos 3D. Aunque no se duda de que en futuras versiones sigan mejorando en ese sentido.</w:t>
      </w:r>
    </w:p>
    <w:p w14:paraId="319B4C25" w14:textId="77777777" w:rsidR="00227C8C" w:rsidRDefault="00227C8C" w:rsidP="00227C8C">
      <w:r>
        <w:t xml:space="preserve">Al igual que con Unreal 2D, al ser un motor 3D adaptado a 2D, es pesado y consume excesivos recursos. </w:t>
      </w:r>
    </w:p>
    <w:p w14:paraId="2DC4FEBC" w14:textId="77777777" w:rsidR="00227C8C" w:rsidRDefault="00227C8C" w:rsidP="00227C8C">
      <w:pPr>
        <w:pStyle w:val="Ttulo4"/>
      </w:pPr>
      <w:r>
        <w:t xml:space="preserve">Stencyl </w:t>
      </w:r>
    </w:p>
    <w:p w14:paraId="796D3D39" w14:textId="77777777" w:rsidR="00227C8C" w:rsidRDefault="00227C8C" w:rsidP="00227C8C">
      <w:r>
        <w:t xml:space="preserve">Stencyl es un programa de creación de videojuegos 2D para computadoras y dispositivos móviles. Es un software gratuito con la opción de comprar módulos de pago.  </w:t>
      </w:r>
    </w:p>
    <w:p w14:paraId="6ED2A61F" w14:textId="47B74B74" w:rsidR="00227C8C" w:rsidRDefault="00227C8C" w:rsidP="00227C8C">
      <w:r>
        <w:t xml:space="preserve">Stencyl funciona dividiendo cada ciclo de ejecución en tres </w:t>
      </w:r>
      <w:commentRangeStart w:id="1222"/>
      <w:r>
        <w:t>pasos</w:t>
      </w:r>
      <w:ins w:id="1223" w:author="oscar sanchez" w:date="2017-06-26T11:59:00Z">
        <w:r w:rsidR="005A29F3">
          <w:t>:</w:t>
        </w:r>
      </w:ins>
      <w:r>
        <w:t xml:space="preserve"> </w:t>
      </w:r>
      <w:commentRangeEnd w:id="1222"/>
      <w:r w:rsidR="00EE7F55">
        <w:rPr>
          <w:rStyle w:val="Refdecomentario"/>
        </w:rPr>
        <w:commentReference w:id="1222"/>
      </w:r>
      <w:r>
        <w:t>creació</w:t>
      </w:r>
      <w:del w:id="1224" w:author="oscar sanchez" w:date="2017-06-26T12:00:00Z">
        <w:r w:rsidDel="005A29F3">
          <w:delText>n</w:delText>
        </w:r>
      </w:del>
      <w:r>
        <w:t xml:space="preserve"> , dibujado y actualización de datos</w:t>
      </w:r>
      <w:del w:id="1225" w:author="oscar sanchez" w:date="2017-06-26T12:00:00Z">
        <w:r w:rsidDel="005A29F3">
          <w:delText xml:space="preserve">, </w:delText>
        </w:r>
        <w:commentRangeStart w:id="1226"/>
        <w:r w:rsidDel="005A29F3">
          <w:delText>este ciclo de ejecución</w:delText>
        </w:r>
        <w:commentRangeEnd w:id="1226"/>
        <w:r w:rsidR="00EE7F55" w:rsidDel="005A29F3">
          <w:rPr>
            <w:rStyle w:val="Refdecomentario"/>
          </w:rPr>
          <w:commentReference w:id="1226"/>
        </w:r>
      </w:del>
      <w:r>
        <w:t xml:space="preserve">. Para las físicas hace uso del motor Box2D. </w:t>
      </w:r>
    </w:p>
    <w:p w14:paraId="223BDB30" w14:textId="2E254C91" w:rsidR="00227C8C" w:rsidRPr="009356E3" w:rsidRDefault="00227C8C" w:rsidP="00227C8C">
      <w:r>
        <w:t xml:space="preserve">El principal inconveniente de Stencyl es que usa Flash para la exportación de sus juegos y las vulnerabilidades de Flash </w:t>
      </w:r>
      <w:commentRangeStart w:id="1227"/>
      <w:r>
        <w:t>ha</w:t>
      </w:r>
      <w:ins w:id="1228" w:author="oscar sanchez" w:date="2017-06-26T12:00:00Z">
        <w:r w:rsidR="005A29F3">
          <w:t>n</w:t>
        </w:r>
      </w:ins>
      <w:r>
        <w:t xml:space="preserve"> </w:t>
      </w:r>
      <w:commentRangeEnd w:id="1227"/>
      <w:r w:rsidR="00EE7F55">
        <w:rPr>
          <w:rStyle w:val="Refdecomentario"/>
        </w:rPr>
        <w:commentReference w:id="1227"/>
      </w:r>
      <w:r>
        <w:t xml:space="preserve">hecho que la mayoría de navegadores hayan dejado de dar soporte a dicha </w:t>
      </w:r>
      <w:commentRangeStart w:id="1229"/>
      <w:r>
        <w:t>tecnología</w:t>
      </w:r>
      <w:ins w:id="1230" w:author="oscar sanchez" w:date="2017-06-26T12:01:00Z">
        <w:r w:rsidR="005A29F3">
          <w:t xml:space="preserve">. </w:t>
        </w:r>
      </w:ins>
      <w:del w:id="1231" w:author="oscar sanchez" w:date="2017-06-26T12:01:00Z">
        <w:r w:rsidDel="005A29F3">
          <w:delText xml:space="preserve">, </w:delText>
        </w:r>
      </w:del>
      <w:ins w:id="1232" w:author="oscar sanchez" w:date="2017-06-26T12:01:00Z">
        <w:r w:rsidR="005A29F3">
          <w:t>A</w:t>
        </w:r>
      </w:ins>
      <w:del w:id="1233" w:author="oscar sanchez" w:date="2017-06-26T12:01:00Z">
        <w:r w:rsidDel="005A29F3">
          <w:delText>a</w:delText>
        </w:r>
      </w:del>
      <w:r>
        <w:t xml:space="preserve">unque </w:t>
      </w:r>
      <w:commentRangeEnd w:id="1229"/>
      <w:r w:rsidR="00EE7F55">
        <w:rPr>
          <w:rStyle w:val="Refdecomentario"/>
        </w:rPr>
        <w:commentReference w:id="1229"/>
      </w:r>
      <w:r>
        <w:t xml:space="preserve">es </w:t>
      </w:r>
      <w:del w:id="1234" w:author="oscar sanchez" w:date="2017-06-26T12:01:00Z">
        <w:r w:rsidDel="005A29F3">
          <w:delText xml:space="preserve">posible </w:delText>
        </w:r>
      </w:del>
      <w:ins w:id="1235" w:author="oscar sanchez" w:date="2017-06-26T12:01:00Z">
        <w:r w:rsidR="005A29F3">
          <w:t xml:space="preserve">conveniente </w:t>
        </w:r>
      </w:ins>
      <w:r>
        <w:t xml:space="preserve">seguir usando las aplicaciones en Flash incluyendo Flash Player en el sitio Web es conveniente tratar de usar otros programas que hagan uso de otras tecnologías. </w:t>
      </w:r>
    </w:p>
    <w:p w14:paraId="6D5497E0" w14:textId="0D1E3CAB" w:rsidR="00227C8C" w:rsidRDefault="00EE7F55">
      <w:pPr>
        <w:pStyle w:val="Ttulo4"/>
        <w:rPr>
          <w:ins w:id="1236" w:author="oscar sanchez" w:date="2017-06-29T16:42:00Z"/>
        </w:rPr>
        <w:pPrChange w:id="1237" w:author="oscar sanchez" w:date="2017-06-29T16:42:00Z">
          <w:pPr/>
        </w:pPrChange>
      </w:pPr>
      <w:r>
        <w:rPr>
          <w:rStyle w:val="Refdecomentario"/>
        </w:rPr>
        <w:commentReference w:id="1238"/>
      </w:r>
      <w:ins w:id="1239" w:author="oscar sanchez" w:date="2017-06-29T16:42:00Z">
        <w:r w:rsidR="009A5F5D">
          <w:t>Tabla resumen de programa descartados</w:t>
        </w:r>
      </w:ins>
    </w:p>
    <w:p w14:paraId="5C0A1182" w14:textId="1D3B0220" w:rsidR="009A5F5D" w:rsidRPr="009A5F5D" w:rsidRDefault="009A5F5D">
      <w:commentRangeStart w:id="1240"/>
      <w:ins w:id="1241" w:author="oscar sanchez" w:date="2017-06-29T16:42:00Z">
        <w:r>
          <w:t xml:space="preserve">La siguiente tabla muestra los motores descartados y las razones fundamentales para cada uno de ellos, algunos aparecen en varios motivos. </w:t>
        </w:r>
      </w:ins>
      <w:commentRangeEnd w:id="1240"/>
      <w:ins w:id="1242" w:author="oscar sanchez" w:date="2017-06-29T16:43:00Z">
        <w:r>
          <w:rPr>
            <w:rStyle w:val="Refdecomentario"/>
          </w:rPr>
          <w:commentReference w:id="1240"/>
        </w:r>
      </w:ins>
    </w:p>
    <w:tbl>
      <w:tblPr>
        <w:tblStyle w:val="Tabladecuadrcula5oscura-nfasis21"/>
        <w:tblW w:w="0" w:type="auto"/>
        <w:tblLook w:val="04A0" w:firstRow="1" w:lastRow="0" w:firstColumn="1" w:lastColumn="0" w:noHBand="0" w:noVBand="1"/>
      </w:tblPr>
      <w:tblGrid>
        <w:gridCol w:w="4247"/>
        <w:gridCol w:w="4247"/>
      </w:tblGrid>
      <w:tr w:rsidR="00227C8C" w14:paraId="245C703E" w14:textId="77777777" w:rsidTr="00794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1536B9A" w14:textId="77777777" w:rsidR="00227C8C" w:rsidRDefault="00227C8C" w:rsidP="007942E7">
            <w:pPr>
              <w:jc w:val="center"/>
            </w:pPr>
            <w:r>
              <w:t>MOTIVO</w:t>
            </w:r>
          </w:p>
        </w:tc>
        <w:tc>
          <w:tcPr>
            <w:tcW w:w="4247" w:type="dxa"/>
          </w:tcPr>
          <w:p w14:paraId="5853DD44" w14:textId="77777777" w:rsidR="00227C8C" w:rsidRDefault="00227C8C" w:rsidP="007942E7">
            <w:pPr>
              <w:jc w:val="center"/>
              <w:cnfStyle w:val="100000000000" w:firstRow="1" w:lastRow="0" w:firstColumn="0" w:lastColumn="0" w:oddVBand="0" w:evenVBand="0" w:oddHBand="0" w:evenHBand="0" w:firstRowFirstColumn="0" w:firstRowLastColumn="0" w:lastRowFirstColumn="0" w:lastRowLastColumn="0"/>
            </w:pPr>
            <w:r>
              <w:t>CANDIDATO EXCLUIDO</w:t>
            </w:r>
          </w:p>
        </w:tc>
      </w:tr>
      <w:tr w:rsidR="00227C8C" w14:paraId="7BFC72F9"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94ABBA4" w14:textId="77777777" w:rsidR="00227C8C" w:rsidRDefault="00227C8C" w:rsidP="007942E7">
            <w:r>
              <w:t>Complejidad</w:t>
            </w:r>
          </w:p>
        </w:tc>
        <w:tc>
          <w:tcPr>
            <w:tcW w:w="4247" w:type="dxa"/>
          </w:tcPr>
          <w:p w14:paraId="130D3023" w14:textId="77777777" w:rsidR="00227C8C" w:rsidRDefault="00227C8C" w:rsidP="007942E7">
            <w:pPr>
              <w:cnfStyle w:val="000000100000" w:firstRow="0" w:lastRow="0" w:firstColumn="0" w:lastColumn="0" w:oddVBand="0" w:evenVBand="0" w:oddHBand="1" w:evenHBand="0" w:firstRowFirstColumn="0" w:firstRowLastColumn="0" w:lastRowFirstColumn="0" w:lastRowLastColumn="0"/>
            </w:pPr>
            <w:r>
              <w:t>Torque2D, Unreal 2D, Marmalade.</w:t>
            </w:r>
          </w:p>
        </w:tc>
      </w:tr>
      <w:tr w:rsidR="00227C8C" w14:paraId="0C005BB9"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1ED3A682" w14:textId="77777777" w:rsidR="00227C8C" w:rsidRDefault="00227C8C" w:rsidP="007942E7">
            <w:r>
              <w:t>Alto consumo de recursos</w:t>
            </w:r>
          </w:p>
        </w:tc>
        <w:tc>
          <w:tcPr>
            <w:tcW w:w="4247" w:type="dxa"/>
          </w:tcPr>
          <w:p w14:paraId="38A77A01" w14:textId="77777777" w:rsidR="00227C8C" w:rsidRDefault="00227C8C" w:rsidP="007942E7">
            <w:pPr>
              <w:cnfStyle w:val="000000000000" w:firstRow="0" w:lastRow="0" w:firstColumn="0" w:lastColumn="0" w:oddVBand="0" w:evenVBand="0" w:oddHBand="0" w:evenHBand="0" w:firstRowFirstColumn="0" w:firstRowLastColumn="0" w:lastRowFirstColumn="0" w:lastRowLastColumn="0"/>
            </w:pPr>
            <w:r>
              <w:t>Unreal 2D, Unity2D</w:t>
            </w:r>
          </w:p>
        </w:tc>
      </w:tr>
      <w:tr w:rsidR="00227C8C" w14:paraId="261F405E"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4CB7624" w14:textId="77777777" w:rsidR="00227C8C" w:rsidRDefault="00227C8C" w:rsidP="007942E7">
            <w:r>
              <w:lastRenderedPageBreak/>
              <w:t>Necesidad de conocimientos en programación</w:t>
            </w:r>
          </w:p>
        </w:tc>
        <w:tc>
          <w:tcPr>
            <w:tcW w:w="4247" w:type="dxa"/>
          </w:tcPr>
          <w:p w14:paraId="0C8003D2" w14:textId="77777777" w:rsidR="00227C8C" w:rsidRDefault="00227C8C" w:rsidP="007942E7">
            <w:pPr>
              <w:cnfStyle w:val="000000100000" w:firstRow="0" w:lastRow="0" w:firstColumn="0" w:lastColumn="0" w:oddVBand="0" w:evenVBand="0" w:oddHBand="1" w:evenHBand="0" w:firstRowFirstColumn="0" w:firstRowLastColumn="0" w:lastRowFirstColumn="0" w:lastRowLastColumn="0"/>
            </w:pPr>
            <w:r>
              <w:t>Cocos2D, GODOT Engine. Marmalade</w:t>
            </w:r>
          </w:p>
        </w:tc>
      </w:tr>
      <w:tr w:rsidR="00227C8C" w14:paraId="4EF4A2F0"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17F52F04" w14:textId="77777777" w:rsidR="00227C8C" w:rsidRDefault="00227C8C" w:rsidP="007942E7">
            <w:r>
              <w:t>Diferencia excesiva con el resto</w:t>
            </w:r>
          </w:p>
        </w:tc>
        <w:tc>
          <w:tcPr>
            <w:tcW w:w="4247" w:type="dxa"/>
          </w:tcPr>
          <w:p w14:paraId="34197044" w14:textId="77777777" w:rsidR="00227C8C" w:rsidRDefault="00227C8C" w:rsidP="007942E7">
            <w:pPr>
              <w:cnfStyle w:val="000000000000" w:firstRow="0" w:lastRow="0" w:firstColumn="0" w:lastColumn="0" w:oddVBand="0" w:evenVBand="0" w:oddHBand="0" w:evenHBand="0" w:firstRowFirstColumn="0" w:firstRowLastColumn="0" w:lastRowFirstColumn="0" w:lastRowLastColumn="0"/>
            </w:pPr>
            <w:r>
              <w:t>GODOT Engine.</w:t>
            </w:r>
          </w:p>
        </w:tc>
      </w:tr>
      <w:tr w:rsidR="00227C8C" w14:paraId="485BC872"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1BC0E9" w14:textId="77777777" w:rsidR="00227C8C" w:rsidRDefault="00227C8C" w:rsidP="007942E7">
            <w:r>
              <w:t xml:space="preserve">Limitaciones </w:t>
            </w:r>
          </w:p>
        </w:tc>
        <w:tc>
          <w:tcPr>
            <w:tcW w:w="4247" w:type="dxa"/>
          </w:tcPr>
          <w:p w14:paraId="35C45774" w14:textId="77777777" w:rsidR="00227C8C" w:rsidRDefault="00227C8C" w:rsidP="007942E7">
            <w:pPr>
              <w:cnfStyle w:val="000000100000" w:firstRow="0" w:lastRow="0" w:firstColumn="0" w:lastColumn="0" w:oddVBand="0" w:evenVBand="0" w:oddHBand="1" w:evenHBand="0" w:firstRowFirstColumn="0" w:firstRowLastColumn="0" w:lastRowFirstColumn="0" w:lastRowLastColumn="0"/>
            </w:pPr>
            <w:r>
              <w:t>Eclipse Game Engine.</w:t>
            </w:r>
          </w:p>
        </w:tc>
      </w:tr>
      <w:tr w:rsidR="00227C8C" w14:paraId="74F8BF2A"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042585F3" w14:textId="77777777" w:rsidR="00227C8C" w:rsidRDefault="00227C8C" w:rsidP="007942E7">
            <w:r>
              <w:t>Escasa documentación</w:t>
            </w:r>
          </w:p>
        </w:tc>
        <w:tc>
          <w:tcPr>
            <w:tcW w:w="4247" w:type="dxa"/>
          </w:tcPr>
          <w:p w14:paraId="2E906829" w14:textId="77777777" w:rsidR="00227C8C" w:rsidRDefault="00227C8C" w:rsidP="007942E7">
            <w:pPr>
              <w:cnfStyle w:val="000000000000" w:firstRow="0" w:lastRow="0" w:firstColumn="0" w:lastColumn="0" w:oddVBand="0" w:evenVBand="0" w:oddHBand="0" w:evenHBand="0" w:firstRowFirstColumn="0" w:firstRowLastColumn="0" w:lastRowFirstColumn="0" w:lastRowLastColumn="0"/>
            </w:pPr>
            <w:r>
              <w:t>Marmalade.</w:t>
            </w:r>
          </w:p>
        </w:tc>
      </w:tr>
      <w:tr w:rsidR="00227C8C" w14:paraId="4A2738AA" w14:textId="77777777" w:rsidTr="00794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CA9909" w14:textId="77777777" w:rsidR="00227C8C" w:rsidRDefault="00227C8C" w:rsidP="007942E7">
            <w:r>
              <w:t xml:space="preserve">Motivos de Seguridad </w:t>
            </w:r>
          </w:p>
        </w:tc>
        <w:tc>
          <w:tcPr>
            <w:tcW w:w="4247" w:type="dxa"/>
          </w:tcPr>
          <w:p w14:paraId="485D9B9A" w14:textId="77777777" w:rsidR="00227C8C" w:rsidRDefault="00227C8C" w:rsidP="007942E7">
            <w:pPr>
              <w:cnfStyle w:val="000000100000" w:firstRow="0" w:lastRow="0" w:firstColumn="0" w:lastColumn="0" w:oddVBand="0" w:evenVBand="0" w:oddHBand="1" w:evenHBand="0" w:firstRowFirstColumn="0" w:firstRowLastColumn="0" w:lastRowFirstColumn="0" w:lastRowLastColumn="0"/>
            </w:pPr>
            <w:r>
              <w:t>Stencyl</w:t>
            </w:r>
          </w:p>
        </w:tc>
      </w:tr>
      <w:tr w:rsidR="00227C8C" w14:paraId="40B43860" w14:textId="77777777" w:rsidTr="007942E7">
        <w:tc>
          <w:tcPr>
            <w:cnfStyle w:val="001000000000" w:firstRow="0" w:lastRow="0" w:firstColumn="1" w:lastColumn="0" w:oddVBand="0" w:evenVBand="0" w:oddHBand="0" w:evenHBand="0" w:firstRowFirstColumn="0" w:firstRowLastColumn="0" w:lastRowFirstColumn="0" w:lastRowLastColumn="0"/>
            <w:tcW w:w="4247" w:type="dxa"/>
          </w:tcPr>
          <w:p w14:paraId="5DB5A3CE" w14:textId="77777777" w:rsidR="00227C8C" w:rsidRDefault="00227C8C" w:rsidP="007942E7">
            <w:r>
              <w:t>Programa en desuso</w:t>
            </w:r>
          </w:p>
        </w:tc>
        <w:tc>
          <w:tcPr>
            <w:tcW w:w="4247" w:type="dxa"/>
          </w:tcPr>
          <w:p w14:paraId="1C59EBB5" w14:textId="77777777" w:rsidR="00227C8C" w:rsidRDefault="00227C8C" w:rsidP="007942E7">
            <w:pPr>
              <w:keepNext/>
              <w:cnfStyle w:val="000000000000" w:firstRow="0" w:lastRow="0" w:firstColumn="0" w:lastColumn="0" w:oddVBand="0" w:evenVBand="0" w:oddHBand="0" w:evenHBand="0" w:firstRowFirstColumn="0" w:firstRowLastColumn="0" w:lastRowFirstColumn="0" w:lastRowLastColumn="0"/>
            </w:pPr>
            <w:r>
              <w:t>Eclipse Game Engine, Stencyl</w:t>
            </w:r>
          </w:p>
        </w:tc>
      </w:tr>
    </w:tbl>
    <w:p w14:paraId="5CE38880" w14:textId="188E3539" w:rsidR="00227C8C" w:rsidRDefault="00227C8C" w:rsidP="00227C8C">
      <w:pPr>
        <w:pStyle w:val="Descripcin"/>
      </w:pPr>
      <w:r>
        <w:t xml:space="preserve">Tabla </w:t>
      </w:r>
      <w:ins w:id="1243" w:author="oscar sanchez" w:date="2017-06-29T16:37:00Z">
        <w:r w:rsidR="009A5F5D">
          <w:fldChar w:fldCharType="begin"/>
        </w:r>
        <w:r w:rsidR="009A5F5D">
          <w:instrText xml:space="preserve"> SEQ Tabla \* ARABIC </w:instrText>
        </w:r>
      </w:ins>
      <w:r w:rsidR="009A5F5D">
        <w:fldChar w:fldCharType="separate"/>
      </w:r>
      <w:ins w:id="1244" w:author="oscar sanchez" w:date="2017-06-29T16:37:00Z">
        <w:r w:rsidR="009A5F5D">
          <w:rPr>
            <w:noProof/>
          </w:rPr>
          <w:t>18</w:t>
        </w:r>
        <w:r w:rsidR="009A5F5D">
          <w:fldChar w:fldCharType="end"/>
        </w:r>
      </w:ins>
      <w:del w:id="1245" w:author="oscar sanchez" w:date="2017-06-27T12:16:00Z">
        <w:r w:rsidR="00761C81" w:rsidDel="006016DF">
          <w:fldChar w:fldCharType="begin"/>
        </w:r>
        <w:r w:rsidR="00761C81" w:rsidDel="006016DF">
          <w:delInstrText xml:space="preserve"> SEQ Tabla \* ARABIC </w:delInstrText>
        </w:r>
        <w:r w:rsidR="00761C81" w:rsidDel="006016DF">
          <w:fldChar w:fldCharType="separate"/>
        </w:r>
        <w:r w:rsidDel="006016DF">
          <w:rPr>
            <w:noProof/>
          </w:rPr>
          <w:delText>13</w:delText>
        </w:r>
        <w:r w:rsidR="00761C81" w:rsidDel="006016DF">
          <w:rPr>
            <w:noProof/>
          </w:rPr>
          <w:fldChar w:fldCharType="end"/>
        </w:r>
      </w:del>
      <w:r>
        <w:t>: Exclusiones de Frameworks</w:t>
      </w:r>
    </w:p>
    <w:p w14:paraId="1FF8773C" w14:textId="77777777" w:rsidR="00227C8C" w:rsidRDefault="00227C8C" w:rsidP="00227C8C"/>
    <w:p w14:paraId="1A02FF62" w14:textId="4DEACB89" w:rsidR="00227C8C" w:rsidRDefault="00227C8C" w:rsidP="00227C8C">
      <w:pPr>
        <w:pStyle w:val="Ttulo3"/>
        <w:numPr>
          <w:ilvl w:val="2"/>
          <w:numId w:val="1"/>
        </w:numPr>
        <w:rPr>
          <w:ins w:id="1246" w:author="oscar sanchez" w:date="2017-06-29T16:43:00Z"/>
        </w:rPr>
      </w:pPr>
      <w:r>
        <w:t xml:space="preserve">Motores </w:t>
      </w:r>
      <w:commentRangeStart w:id="1247"/>
      <w:r>
        <w:t>preseleccionados</w:t>
      </w:r>
      <w:commentRangeEnd w:id="1247"/>
      <w:r w:rsidR="00EE7F55">
        <w:rPr>
          <w:rStyle w:val="Refdecomentario"/>
          <w:rFonts w:ascii="Tahoma" w:eastAsiaTheme="minorHAnsi" w:hAnsi="Tahoma" w:cstheme="minorBidi"/>
        </w:rPr>
        <w:commentReference w:id="1247"/>
      </w:r>
      <w:r>
        <w:t>.</w:t>
      </w:r>
    </w:p>
    <w:p w14:paraId="438F36F0" w14:textId="6435BC53" w:rsidR="009A5F5D" w:rsidRPr="004B5FFB" w:rsidRDefault="009A5F5D">
      <w:pPr>
        <w:pPrChange w:id="1248" w:author="oscar sanchez" w:date="2017-06-29T16:43:00Z">
          <w:pPr>
            <w:pStyle w:val="Ttulo3"/>
            <w:numPr>
              <w:ilvl w:val="2"/>
              <w:numId w:val="1"/>
            </w:numPr>
            <w:ind w:left="1080" w:hanging="720"/>
          </w:pPr>
        </w:pPrChange>
      </w:pPr>
      <w:ins w:id="1249" w:author="oscar sanchez" w:date="2017-06-29T16:43:00Z">
        <w:r>
          <w:t>Después de los programas excluidos han quedado candidatos posibles para el objeto de nuestro proyecto. Es a estos frameworks a los que se les har</w:t>
        </w:r>
      </w:ins>
      <w:ins w:id="1250" w:author="oscar sanchez" w:date="2017-06-29T16:44:00Z">
        <w:r>
          <w:t xml:space="preserve">á el estudio completo basado en los criterios expuestos. </w:t>
        </w:r>
      </w:ins>
    </w:p>
    <w:p w14:paraId="000C0A21" w14:textId="77777777" w:rsidR="00227C8C" w:rsidRDefault="00227C8C" w:rsidP="00227C8C">
      <w:pPr>
        <w:pStyle w:val="Ttulo4"/>
      </w:pPr>
      <w:r>
        <w:t>Gdevelop</w:t>
      </w:r>
    </w:p>
    <w:p w14:paraId="68ED37F4" w14:textId="5491388E" w:rsidR="00227C8C" w:rsidRDefault="00227C8C" w:rsidP="00227C8C">
      <w:r>
        <w:rPr>
          <w:noProof/>
          <w:lang w:eastAsia="es-ES"/>
        </w:rPr>
        <mc:AlternateContent>
          <mc:Choice Requires="wps">
            <w:drawing>
              <wp:anchor distT="0" distB="0" distL="114300" distR="114300" simplePos="0" relativeHeight="251675648" behindDoc="1" locked="0" layoutInCell="1" allowOverlap="1" wp14:anchorId="3D8C3558" wp14:editId="46E74D94">
                <wp:simplePos x="0" y="0"/>
                <wp:positionH relativeFrom="column">
                  <wp:posOffset>3394710</wp:posOffset>
                </wp:positionH>
                <wp:positionV relativeFrom="paragraph">
                  <wp:posOffset>582295</wp:posOffset>
                </wp:positionV>
                <wp:extent cx="1799590" cy="635"/>
                <wp:effectExtent l="0" t="0" r="0" b="0"/>
                <wp:wrapTight wrapText="bothSides">
                  <wp:wrapPolygon edited="0">
                    <wp:start x="0" y="0"/>
                    <wp:lineTo x="0" y="21600"/>
                    <wp:lineTo x="21600" y="21600"/>
                    <wp:lineTo x="21600" y="0"/>
                  </wp:wrapPolygon>
                </wp:wrapTight>
                <wp:docPr id="25" name="Cuadro de texto 25"/>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wps:spPr>
                      <wps:txbx>
                        <w:txbxContent>
                          <w:p w14:paraId="09ADE4C1" w14:textId="7ED8588B" w:rsidR="0005012A" w:rsidRPr="006F5AED" w:rsidRDefault="0005012A" w:rsidP="00227C8C">
                            <w:pPr>
                              <w:pStyle w:val="Descripcin"/>
                              <w:rPr>
                                <w:noProof/>
                              </w:rPr>
                            </w:pPr>
                            <w:r>
                              <w:t xml:space="preserve">Figura  </w:t>
                            </w:r>
                            <w:fldSimple w:instr=" SEQ Figura_ \* ARABIC ">
                              <w:r>
                                <w:rPr>
                                  <w:noProof/>
                                </w:rPr>
                                <w:t>8</w:t>
                              </w:r>
                            </w:fldSimple>
                            <w:r>
                              <w:t>: Gdevelop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C3558" id="Cuadro de texto 25" o:spid="_x0000_s1035" type="#_x0000_t202" style="position:absolute;margin-left:267.3pt;margin-top:45.85pt;width:141.7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" stroked="f">
                <v:textbox style="mso-fit-shape-to-text:t" inset="0,0,0,0">
                  <w:txbxContent>
                    <w:p w14:paraId="09ADE4C1" w14:textId="7ED8588B" w:rsidR="0005012A" w:rsidRPr="006F5AED" w:rsidRDefault="0005012A" w:rsidP="00227C8C">
                      <w:pPr>
                        <w:pStyle w:val="Descripcin"/>
                        <w:rPr>
                          <w:noProof/>
                        </w:rPr>
                      </w:pPr>
                      <w:r>
                        <w:t xml:space="preserve">Figura  </w:t>
                      </w:r>
                      <w:fldSimple w:instr=" SEQ Figura_ \* ARABIC ">
                        <w:r>
                          <w:rPr>
                            <w:noProof/>
                          </w:rPr>
                          <w:t>8</w:t>
                        </w:r>
                      </w:fldSimple>
                      <w:r>
                        <w:t>: Gdevelop</w:t>
                      </w:r>
                    </w:p>
                  </w:txbxContent>
                </v:textbox>
                <w10:wrap type="tight"/>
              </v:shape>
            </w:pict>
          </mc:Fallback>
        </mc:AlternateContent>
      </w:r>
      <w:r>
        <w:rPr>
          <w:noProof/>
          <w:lang w:eastAsia="es-ES"/>
        </w:rPr>
        <w:drawing>
          <wp:anchor distT="0" distB="0" distL="114300" distR="114300" simplePos="0" relativeHeight="251674624" behindDoc="1" locked="0" layoutInCell="1" allowOverlap="1" wp14:anchorId="32981416" wp14:editId="0F476A5C">
            <wp:simplePos x="0" y="0"/>
            <wp:positionH relativeFrom="column">
              <wp:posOffset>3394710</wp:posOffset>
            </wp:positionH>
            <wp:positionV relativeFrom="paragraph">
              <wp:posOffset>17780</wp:posOffset>
            </wp:positionV>
            <wp:extent cx="1800000" cy="507600"/>
            <wp:effectExtent l="0" t="0" r="0" b="6985"/>
            <wp:wrapTight wrapText="bothSides">
              <wp:wrapPolygon edited="0">
                <wp:start x="2287" y="0"/>
                <wp:lineTo x="0" y="5677"/>
                <wp:lineTo x="0" y="17842"/>
                <wp:lineTo x="2058" y="21086"/>
                <wp:lineTo x="6174" y="21086"/>
                <wp:lineTo x="11204" y="21086"/>
                <wp:lineTo x="20579" y="15409"/>
                <wp:lineTo x="21265" y="10543"/>
                <wp:lineTo x="21265" y="4055"/>
                <wp:lineTo x="7774" y="0"/>
                <wp:lineTo x="2287" y="0"/>
              </wp:wrapPolygon>
            </wp:wrapTight>
            <wp:docPr id="24" name="Imagen 24" descr="Resultado de imagen de Gdeve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Gdevel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507600"/>
                    </a:xfrm>
                    <a:prstGeom prst="rect">
                      <a:avLst/>
                    </a:prstGeom>
                    <a:noFill/>
                    <a:ln>
                      <a:noFill/>
                    </a:ln>
                  </pic:spPr>
                </pic:pic>
              </a:graphicData>
            </a:graphic>
            <wp14:sizeRelH relativeFrom="margin">
              <wp14:pctWidth>0</wp14:pctWidth>
            </wp14:sizeRelH>
            <wp14:sizeRelV relativeFrom="margin">
              <wp14:pctHeight>0</wp14:pctHeight>
            </wp14:sizeRelV>
          </wp:anchor>
        </w:drawing>
      </w:r>
      <w:r>
        <w:t>Gdevelop es un software para la creació</w:t>
      </w:r>
      <w:ins w:id="1251" w:author="oscar sanchez" w:date="2017-06-26T12:01:00Z">
        <w:r w:rsidR="005A29F3">
          <w:t>n d</w:t>
        </w:r>
      </w:ins>
      <w:del w:id="1252" w:author="oscar sanchez" w:date="2017-06-26T12:01:00Z">
        <w:r w:rsidDel="005A29F3">
          <w:delText xml:space="preserve">n </w:delText>
        </w:r>
      </w:del>
      <w:commentRangeStart w:id="1253"/>
      <w:r>
        <w:t xml:space="preserve">e </w:t>
      </w:r>
      <w:commentRangeEnd w:id="1253"/>
      <w:r w:rsidR="00EE7F55">
        <w:rPr>
          <w:rStyle w:val="Refdecomentario"/>
        </w:rPr>
        <w:commentReference w:id="1253"/>
      </w:r>
      <w:r>
        <w:t>juegos 2D y 3D, si necesidad de utilizar ningún lenguaje de programación.  Gdeveloper es un programa de código abierto y totalmente gratuito.</w:t>
      </w:r>
    </w:p>
    <w:p w14:paraId="6F886CAC" w14:textId="6E5E1E65" w:rsidR="00227C8C" w:rsidRDefault="00227C8C" w:rsidP="00227C8C">
      <w:r>
        <w:t>El programa</w:t>
      </w:r>
      <w:ins w:id="1254" w:author="oscar sanchez" w:date="2017-06-26T12:01:00Z">
        <w:r w:rsidR="005A29F3">
          <w:t xml:space="preserve"> es</w:t>
        </w:r>
      </w:ins>
      <w:del w:id="1255" w:author="oscar sanchez" w:date="2017-06-26T12:01:00Z">
        <w:r w:rsidDel="005A29F3">
          <w:delText xml:space="preserve"> </w:delText>
        </w:r>
        <w:commentRangeStart w:id="1256"/>
        <w:r w:rsidDel="005A29F3">
          <w:delText>és</w:delText>
        </w:r>
      </w:del>
      <w:r>
        <w:t>t</w:t>
      </w:r>
      <w:ins w:id="1257" w:author="oscar sanchez" w:date="2017-06-26T12:01:00Z">
        <w:r w:rsidR="005A29F3">
          <w:t>á</w:t>
        </w:r>
      </w:ins>
      <w:del w:id="1258" w:author="oscar sanchez" w:date="2017-06-26T12:01:00Z">
        <w:r w:rsidDel="005A29F3">
          <w:delText>a</w:delText>
        </w:r>
      </w:del>
      <w:r>
        <w:t xml:space="preserve"> </w:t>
      </w:r>
      <w:commentRangeEnd w:id="1256"/>
      <w:r w:rsidR="00EE7F55">
        <w:rPr>
          <w:rStyle w:val="Refdecomentario"/>
        </w:rPr>
        <w:commentReference w:id="1256"/>
      </w:r>
      <w:r>
        <w:t>escrito en C++ y trabaja fundamentalmente con la librería gráfica SFML , añadiéndole por encima una interfaz basada en WxWidgets</w:t>
      </w:r>
      <w:r>
        <w:rPr>
          <w:rStyle w:val="Refdenotaalpie"/>
        </w:rPr>
        <w:footnoteReference w:id="8"/>
      </w:r>
      <w:ins w:id="1259" w:author="oscar sanchez" w:date="2017-06-26T12:01:00Z">
        <w:r w:rsidR="005A29F3">
          <w:t xml:space="preserve"> y</w:t>
        </w:r>
      </w:ins>
      <w:del w:id="1260" w:author="oscar sanchez" w:date="2017-06-26T12:01:00Z">
        <w:r w:rsidDel="005A29F3">
          <w:delText>,</w:delText>
        </w:r>
      </w:del>
      <w:r>
        <w:t xml:space="preserve"> </w:t>
      </w:r>
      <w:commentRangeStart w:id="1261"/>
      <w:r>
        <w:t xml:space="preserve">utiliza </w:t>
      </w:r>
      <w:commentRangeEnd w:id="1261"/>
      <w:r w:rsidR="00EE7F55">
        <w:rPr>
          <w:rStyle w:val="Refdecomentario"/>
        </w:rPr>
        <w:commentReference w:id="1261"/>
      </w:r>
      <w:r>
        <w:t xml:space="preserve">también TinyXMl para la gestión de mapas y Tiles. </w:t>
      </w:r>
    </w:p>
    <w:p w14:paraId="5FBDF293" w14:textId="77777777" w:rsidR="00227C8C" w:rsidRDefault="00227C8C" w:rsidP="00227C8C">
      <w:r>
        <w:t>Gdevelop trabaja en base a varios editores que abarcan todo el proceso de creación de un videojuego. Los editores con los que cuenta Gdevelop son los siguientes:</w:t>
      </w:r>
    </w:p>
    <w:p w14:paraId="150FE76B" w14:textId="22BF2192" w:rsidR="00227C8C" w:rsidRDefault="00227C8C" w:rsidP="00227C8C">
      <w:r>
        <w:rPr>
          <w:b/>
        </w:rPr>
        <w:t xml:space="preserve">Gestor del proyecto: </w:t>
      </w:r>
      <w:r>
        <w:t xml:space="preserve">Es el editor principal del programa en el cual se indican los datos básicos del juego como pueden ser nombre o autor o pantallas de cargas.  A través de este editor se accede al resto de </w:t>
      </w:r>
      <w:commentRangeStart w:id="1262"/>
      <w:r>
        <w:t>editores</w:t>
      </w:r>
      <w:ins w:id="1263" w:author="oscar sanchez" w:date="2017-06-26T12:02:00Z">
        <w:r w:rsidR="005A29F3">
          <w:t>.</w:t>
        </w:r>
      </w:ins>
      <w:r>
        <w:t xml:space="preserve"> </w:t>
      </w:r>
      <w:ins w:id="1264" w:author="oscar sanchez" w:date="2017-06-26T12:02:00Z">
        <w:r w:rsidR="005A29F3">
          <w:t>F</w:t>
        </w:r>
      </w:ins>
      <w:del w:id="1265" w:author="oscar sanchez" w:date="2017-06-26T12:02:00Z">
        <w:r w:rsidDel="005A29F3">
          <w:delText>f</w:delText>
        </w:r>
      </w:del>
      <w:r>
        <w:t xml:space="preserve">unciona </w:t>
      </w:r>
      <w:commentRangeEnd w:id="1262"/>
      <w:r w:rsidR="00EE7F55">
        <w:rPr>
          <w:rStyle w:val="Refdecomentario"/>
        </w:rPr>
        <w:commentReference w:id="1262"/>
      </w:r>
      <w:r>
        <w:t xml:space="preserve">como entorno principal de trabajo. </w:t>
      </w:r>
    </w:p>
    <w:p w14:paraId="1E2DAA92" w14:textId="77777777" w:rsidR="00227C8C" w:rsidRDefault="00227C8C" w:rsidP="00227C8C">
      <w:r>
        <w:rPr>
          <w:b/>
        </w:rPr>
        <w:t xml:space="preserve">Editor de escenas: </w:t>
      </w:r>
      <w:r>
        <w:t xml:space="preserve">Permite organizar cada escena, pantalla o nivel del juego de manera individual. En él se realiza por ejemplo el posicionamiento de objetos o enemigos. Cuenta con un depurador para comprobar el correcto funcionamiento de la escena y un </w:t>
      </w:r>
      <w:r>
        <w:rPr>
          <w:i/>
        </w:rPr>
        <w:t>player</w:t>
      </w:r>
      <w:r>
        <w:t xml:space="preserve"> que posibilita probar la escena. </w:t>
      </w:r>
    </w:p>
    <w:p w14:paraId="58F56D71" w14:textId="16DCD793" w:rsidR="00227C8C" w:rsidRDefault="00227C8C" w:rsidP="00227C8C">
      <w:r>
        <w:rPr>
          <w:b/>
        </w:rPr>
        <w:t xml:space="preserve">Editor de objetos en la escena: </w:t>
      </w:r>
      <w:r>
        <w:t xml:space="preserve">Posibilita la creación de los distintos </w:t>
      </w:r>
      <w:commentRangeStart w:id="1266"/>
      <w:r>
        <w:t>tipos</w:t>
      </w:r>
      <w:ins w:id="1267" w:author="oscar sanchez" w:date="2017-06-26T12:02:00Z">
        <w:r w:rsidR="005A29F3">
          <w:t xml:space="preserve"> de</w:t>
        </w:r>
      </w:ins>
      <w:r>
        <w:t xml:space="preserve"> objetos </w:t>
      </w:r>
      <w:commentRangeEnd w:id="1266"/>
      <w:r w:rsidR="00EE7F55">
        <w:rPr>
          <w:rStyle w:val="Refdecomentario"/>
        </w:rPr>
        <w:commentReference w:id="1266"/>
      </w:r>
      <w:r>
        <w:t xml:space="preserve">que pueden encontrarse en una escena. Permite crear distintos tipos de </w:t>
      </w:r>
      <w:r>
        <w:lastRenderedPageBreak/>
        <w:t xml:space="preserve">objetos como podrían ser Sprites, Textos u objetos 3D. En este editor </w:t>
      </w:r>
      <w:commentRangeStart w:id="1268"/>
      <w:r>
        <w:t>se</w:t>
      </w:r>
      <w:del w:id="1269" w:author="oscar sanchez" w:date="2017-06-26T12:02:00Z">
        <w:r w:rsidDel="005A29F3">
          <w:delText xml:space="preserve"> le</w:delText>
        </w:r>
      </w:del>
      <w:r>
        <w:t xml:space="preserve"> añaden </w:t>
      </w:r>
      <w:commentRangeEnd w:id="1268"/>
      <w:r w:rsidR="00EE7F55">
        <w:rPr>
          <w:rStyle w:val="Refdecomentario"/>
        </w:rPr>
        <w:commentReference w:id="1268"/>
      </w:r>
      <w:r>
        <w:t xml:space="preserve">todos los efectos tanto de físicas como de partículas o comportamientos predefinidos. </w:t>
      </w:r>
    </w:p>
    <w:p w14:paraId="5A74700D" w14:textId="4196E403" w:rsidR="00227C8C" w:rsidRDefault="00227C8C" w:rsidP="00227C8C">
      <w:r>
        <w:rPr>
          <w:b/>
        </w:rPr>
        <w:t xml:space="preserve">Editor de las capas de la escena: </w:t>
      </w:r>
      <w:r>
        <w:t xml:space="preserve"> Gdevelop puede trabajar con diferentes capas dentro de una </w:t>
      </w:r>
      <w:commentRangeStart w:id="1270"/>
      <w:r>
        <w:t>escena</w:t>
      </w:r>
      <w:ins w:id="1271" w:author="oscar sanchez" w:date="2017-06-26T12:02:00Z">
        <w:r w:rsidR="005A29F3">
          <w:t>,</w:t>
        </w:r>
      </w:ins>
      <w:r>
        <w:t xml:space="preserve"> lo </w:t>
      </w:r>
      <w:commentRangeEnd w:id="1270"/>
      <w:r w:rsidR="00EE7F55">
        <w:rPr>
          <w:rStyle w:val="Refdecomentario"/>
        </w:rPr>
        <w:commentReference w:id="1270"/>
      </w:r>
      <w:r>
        <w:t xml:space="preserve">que ayuda a organizar y mejorar el trabajo pudiendo por ejemplo tener una capa para enemigos, otra para objetos de fondo, otros para objetos con los que poder </w:t>
      </w:r>
      <w:commentRangeStart w:id="1272"/>
      <w:r>
        <w:t>colisionar</w:t>
      </w:r>
      <w:ins w:id="1273" w:author="oscar sanchez" w:date="2017-06-26T12:02:00Z">
        <w:r w:rsidR="005A29F3">
          <w:t>, …</w:t>
        </w:r>
      </w:ins>
      <w:del w:id="1274" w:author="oscar sanchez" w:date="2017-06-26T12:02:00Z">
        <w:r w:rsidDel="005A29F3">
          <w:delText xml:space="preserve"> etcétera</w:delText>
        </w:r>
        <w:commentRangeEnd w:id="1272"/>
        <w:r w:rsidR="00EE7F55" w:rsidDel="005A29F3">
          <w:rPr>
            <w:rStyle w:val="Refdecomentario"/>
          </w:rPr>
          <w:commentReference w:id="1272"/>
        </w:r>
      </w:del>
      <w:r>
        <w:t xml:space="preserve">. </w:t>
      </w:r>
    </w:p>
    <w:p w14:paraId="3FFB810F" w14:textId="77777777" w:rsidR="00227C8C" w:rsidRDefault="00227C8C" w:rsidP="00227C8C">
      <w:r>
        <w:rPr>
          <w:b/>
        </w:rPr>
        <w:t xml:space="preserve">Editor de eventos: </w:t>
      </w:r>
      <w:r>
        <w:t xml:space="preserve">Gestionan los eventos de la escena y permiten realizar las funciones propias del </w:t>
      </w:r>
      <w:commentRangeStart w:id="1275"/>
      <w:r>
        <w:t>juegos</w:t>
      </w:r>
      <w:commentRangeEnd w:id="1275"/>
      <w:r w:rsidR="00EE7F55">
        <w:rPr>
          <w:rStyle w:val="Refdecomentario"/>
        </w:rPr>
        <w:commentReference w:id="1275"/>
      </w:r>
      <w:r>
        <w:t xml:space="preserve">. Este editor compone toda la capa lógica del juego y en la que se va definir toda la jugabilidad del mismo. </w:t>
      </w:r>
    </w:p>
    <w:p w14:paraId="2E92EA3A" w14:textId="77777777" w:rsidR="00227C8C" w:rsidRDefault="00227C8C" w:rsidP="00227C8C">
      <w:r>
        <w:rPr>
          <w:b/>
        </w:rPr>
        <w:t xml:space="preserve">Banco de imágenes: </w:t>
      </w:r>
      <w:r>
        <w:t xml:space="preserve">Gestiona todas las imágenes, videos y gráficos que se van a utilizar en un proyecto. </w:t>
      </w:r>
    </w:p>
    <w:p w14:paraId="55307B60" w14:textId="77777777" w:rsidR="00227C8C" w:rsidRDefault="00227C8C" w:rsidP="00227C8C">
      <w:pPr>
        <w:pStyle w:val="Ttulo4"/>
      </w:pPr>
      <w:r>
        <w:t xml:space="preserve">Clickteam Fusion. </w:t>
      </w:r>
    </w:p>
    <w:p w14:paraId="3FF9F694" w14:textId="54B61158" w:rsidR="00227C8C" w:rsidRDefault="00227C8C" w:rsidP="00227C8C">
      <w:r>
        <w:t xml:space="preserve">Click Team Fusion, apartir de ahora (CTF) es un framework para la creación de videojuegos especializada en juegos 2D lanzado en el año 2013 que actualiza la herramienta de creación y programación de juegos Multimedia Fusion que fue </w:t>
      </w:r>
      <w:commentRangeStart w:id="1276"/>
      <w:r>
        <w:t>un</w:t>
      </w:r>
      <w:ins w:id="1277" w:author="oscar sanchez" w:date="2017-06-26T12:02:00Z">
        <w:r w:rsidR="005A29F3">
          <w:t>o</w:t>
        </w:r>
      </w:ins>
      <w:del w:id="1278" w:author="oscar sanchez" w:date="2017-06-26T12:02:00Z">
        <w:r w:rsidDel="005A29F3">
          <w:delText>a</w:delText>
        </w:r>
      </w:del>
      <w:r>
        <w:t xml:space="preserve"> </w:t>
      </w:r>
      <w:commentRangeEnd w:id="1276"/>
      <w:r w:rsidR="00EE7F55">
        <w:rPr>
          <w:rStyle w:val="Refdecomentario"/>
        </w:rPr>
        <w:commentReference w:id="1276"/>
      </w:r>
      <w:r>
        <w:t xml:space="preserve">de los primeros programas que permitían crear juegos de manera visual aunque de una manera limitada. </w:t>
      </w:r>
    </w:p>
    <w:p w14:paraId="73756A66" w14:textId="0E3F0AB7" w:rsidR="00227C8C" w:rsidRDefault="00227C8C" w:rsidP="00227C8C">
      <w:r>
        <w:t xml:space="preserve">Pero con la actualización de Multimedia Fusion a Click Team Fusion se añadieron toda una serie de herramientas que hicieron </w:t>
      </w:r>
      <w:ins w:id="1279" w:author="oscar sanchez" w:date="2017-06-26T12:03:00Z">
        <w:r w:rsidR="005A29F3">
          <w:t xml:space="preserve">del </w:t>
        </w:r>
      </w:ins>
      <w:commentRangeStart w:id="1280"/>
      <w:del w:id="1281" w:author="oscar sanchez" w:date="2017-06-26T12:03:00Z">
        <w:r w:rsidDel="005A29F3">
          <w:delText xml:space="preserve">que </w:delText>
        </w:r>
        <w:commentRangeEnd w:id="1280"/>
        <w:r w:rsidR="00EE7F55" w:rsidDel="005A29F3">
          <w:rPr>
            <w:rStyle w:val="Refdecomentario"/>
          </w:rPr>
          <w:commentReference w:id="1280"/>
        </w:r>
        <w:r w:rsidDel="005A29F3">
          <w:delText xml:space="preserve">del </w:delText>
        </w:r>
      </w:del>
      <w:r>
        <w:t>programa una potente herramienta para crear videojuegos de manera rápida y visual.  Algunas de estas características fueron por ejemplo la integración del motor de físicas Box2D que le daba a las mismas un acabado profesional,</w:t>
      </w:r>
      <w:ins w:id="1282" w:author="oscar sanchez" w:date="2017-06-26T12:03:00Z">
        <w:r w:rsidR="005A29F3">
          <w:t xml:space="preserve"> un</w:t>
        </w:r>
      </w:ins>
      <w:r>
        <w:t xml:space="preserve"> </w:t>
      </w:r>
      <w:commentRangeStart w:id="1283"/>
      <w:r>
        <w:t xml:space="preserve">nuevo </w:t>
      </w:r>
      <w:commentRangeEnd w:id="1283"/>
      <w:r w:rsidR="00EE7F55">
        <w:rPr>
          <w:rStyle w:val="Refdecomentario"/>
        </w:rPr>
        <w:commentReference w:id="1283"/>
      </w:r>
      <w:r>
        <w:t xml:space="preserve">sistema de objetos que </w:t>
      </w:r>
      <w:commentRangeStart w:id="1284"/>
      <w:r>
        <w:t>hacía</w:t>
      </w:r>
      <w:del w:id="1285" w:author="oscar sanchez" w:date="2017-06-26T12:03:00Z">
        <w:r w:rsidDel="005A29F3">
          <w:delText>n</w:delText>
        </w:r>
      </w:del>
      <w:r>
        <w:t xml:space="preserve"> </w:t>
      </w:r>
      <w:commentRangeEnd w:id="1284"/>
      <w:r w:rsidR="00EE7F55">
        <w:rPr>
          <w:rStyle w:val="Refdecomentario"/>
        </w:rPr>
        <w:commentReference w:id="1284"/>
      </w:r>
      <w:r>
        <w:t xml:space="preserve">más sencilla la tarea </w:t>
      </w:r>
      <w:ins w:id="1286" w:author="oscar sanchez" w:date="2017-06-26T12:03:00Z">
        <w:r w:rsidR="005A29F3">
          <w:t>de</w:t>
        </w:r>
      </w:ins>
      <w:commentRangeStart w:id="1287"/>
      <w:del w:id="1288" w:author="oscar sanchez" w:date="2017-06-26T12:03:00Z">
        <w:r w:rsidDel="005A29F3">
          <w:delText>la</w:delText>
        </w:r>
      </w:del>
      <w:r>
        <w:t xml:space="preserve"> </w:t>
      </w:r>
      <w:commentRangeEnd w:id="1287"/>
      <w:r w:rsidR="00EE7F55">
        <w:rPr>
          <w:rStyle w:val="Refdecomentario"/>
        </w:rPr>
        <w:commentReference w:id="1287"/>
      </w:r>
      <w:r>
        <w:t>creación de los mismos y una nueva interfaz que llevaba la programación gráfica a un nuevo nivel no visto en las versiones anteriores.</w:t>
      </w:r>
    </w:p>
    <w:p w14:paraId="07FD754E" w14:textId="77777777" w:rsidR="00DA4477" w:rsidRDefault="00227C8C" w:rsidP="00227C8C">
      <w:pPr>
        <w:rPr>
          <w:ins w:id="1289" w:author="oscar sanchez" w:date="2017-06-29T17:24:00Z"/>
        </w:rPr>
      </w:pPr>
      <w:r>
        <w:t xml:space="preserve">Lo más destacable de CTF es su sistema de gestión de eventos, que constituye el núcleo central de todo el </w:t>
      </w:r>
      <w:commentRangeStart w:id="1290"/>
      <w:r>
        <w:t>programa</w:t>
      </w:r>
      <w:commentRangeEnd w:id="1290"/>
      <w:r w:rsidR="00EE7F55">
        <w:rPr>
          <w:rStyle w:val="Refdecomentario"/>
        </w:rPr>
        <w:commentReference w:id="1290"/>
      </w:r>
      <w:ins w:id="1291" w:author="oscar sanchez" w:date="2017-06-29T16:44:00Z">
        <w:r w:rsidR="00980A64">
          <w:t>, en la Figura 9 se observa un ejemplo de eventos de CTF.</w:t>
        </w:r>
      </w:ins>
    </w:p>
    <w:tbl>
      <w:tblPr>
        <w:tblStyle w:val="Tabladecuadrcula5oscura-nfasis21"/>
        <w:tblW w:w="0" w:type="auto"/>
        <w:tblLook w:val="04A0" w:firstRow="1" w:lastRow="0" w:firstColumn="1" w:lastColumn="0" w:noHBand="0" w:noVBand="1"/>
      </w:tblPr>
      <w:tblGrid>
        <w:gridCol w:w="4247"/>
        <w:gridCol w:w="4247"/>
      </w:tblGrid>
      <w:tr w:rsidR="00DA4477" w14:paraId="4038E6F6" w14:textId="77777777" w:rsidTr="009E5AC4">
        <w:trPr>
          <w:cnfStyle w:val="100000000000" w:firstRow="1" w:lastRow="0" w:firstColumn="0" w:lastColumn="0" w:oddVBand="0" w:evenVBand="0" w:oddHBand="0" w:evenHBand="0" w:firstRowFirstColumn="0" w:firstRowLastColumn="0" w:lastRowFirstColumn="0" w:lastRowLastColumn="0"/>
          <w:ins w:id="1292" w:author="oscar sanchez" w:date="2017-06-29T17:24: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2189D83A" w14:textId="2105A89B" w:rsidR="00DA4477" w:rsidRDefault="00DA4477" w:rsidP="009E5AC4">
            <w:pPr>
              <w:jc w:val="center"/>
              <w:rPr>
                <w:ins w:id="1293" w:author="oscar sanchez" w:date="2017-06-29T17:24:00Z"/>
              </w:rPr>
            </w:pPr>
            <w:ins w:id="1294" w:author="oscar sanchez" w:date="2017-06-29T17:24:00Z">
              <w:r>
                <w:t>GDEVELOP</w:t>
              </w:r>
            </w:ins>
          </w:p>
        </w:tc>
      </w:tr>
      <w:tr w:rsidR="00DA4477" w14:paraId="256A7685" w14:textId="77777777" w:rsidTr="009E5AC4">
        <w:trPr>
          <w:cnfStyle w:val="000000100000" w:firstRow="0" w:lastRow="0" w:firstColumn="0" w:lastColumn="0" w:oddVBand="0" w:evenVBand="0" w:oddHBand="1" w:evenHBand="0" w:firstRowFirstColumn="0" w:firstRowLastColumn="0" w:lastRowFirstColumn="0" w:lastRowLastColumn="0"/>
          <w:ins w:id="1295" w:author="oscar sanchez" w:date="2017-06-29T17:24:00Z"/>
        </w:trPr>
        <w:tc>
          <w:tcPr>
            <w:cnfStyle w:val="001000000000" w:firstRow="0" w:lastRow="0" w:firstColumn="1" w:lastColumn="0" w:oddVBand="0" w:evenVBand="0" w:oddHBand="0" w:evenHBand="0" w:firstRowFirstColumn="0" w:firstRowLastColumn="0" w:lastRowFirstColumn="0" w:lastRowLastColumn="0"/>
            <w:tcW w:w="4247" w:type="dxa"/>
          </w:tcPr>
          <w:p w14:paraId="6201468E" w14:textId="77777777" w:rsidR="00DA4477" w:rsidRDefault="00DA4477" w:rsidP="009E5AC4">
            <w:pPr>
              <w:rPr>
                <w:ins w:id="1296" w:author="oscar sanchez" w:date="2017-06-29T17:24:00Z"/>
              </w:rPr>
            </w:pPr>
            <w:ins w:id="1297" w:author="oscar sanchez" w:date="2017-06-29T17:24:00Z">
              <w:r>
                <w:t>Fecha de lanzamiento</w:t>
              </w:r>
            </w:ins>
          </w:p>
        </w:tc>
        <w:tc>
          <w:tcPr>
            <w:tcW w:w="4247" w:type="dxa"/>
          </w:tcPr>
          <w:p w14:paraId="65FC9199" w14:textId="735C827F" w:rsidR="00DA4477" w:rsidRDefault="00DA4477" w:rsidP="009E5AC4">
            <w:pPr>
              <w:cnfStyle w:val="000000100000" w:firstRow="0" w:lastRow="0" w:firstColumn="0" w:lastColumn="0" w:oddVBand="0" w:evenVBand="0" w:oddHBand="1" w:evenHBand="0" w:firstRowFirstColumn="0" w:firstRowLastColumn="0" w:lastRowFirstColumn="0" w:lastRowLastColumn="0"/>
              <w:rPr>
                <w:ins w:id="1298" w:author="oscar sanchez" w:date="2017-06-29T17:24:00Z"/>
              </w:rPr>
            </w:pPr>
            <w:ins w:id="1299" w:author="oscar sanchez" w:date="2017-06-29T17:24:00Z">
              <w:r>
                <w:t>20</w:t>
              </w:r>
              <w:r w:rsidR="00F979B1">
                <w:t>14</w:t>
              </w:r>
            </w:ins>
          </w:p>
        </w:tc>
      </w:tr>
      <w:tr w:rsidR="00DA4477" w14:paraId="1D92A764" w14:textId="77777777" w:rsidTr="009E5AC4">
        <w:trPr>
          <w:ins w:id="1300" w:author="oscar sanchez" w:date="2017-06-29T17:24:00Z"/>
        </w:trPr>
        <w:tc>
          <w:tcPr>
            <w:cnfStyle w:val="001000000000" w:firstRow="0" w:lastRow="0" w:firstColumn="1" w:lastColumn="0" w:oddVBand="0" w:evenVBand="0" w:oddHBand="0" w:evenHBand="0" w:firstRowFirstColumn="0" w:firstRowLastColumn="0" w:lastRowFirstColumn="0" w:lastRowLastColumn="0"/>
            <w:tcW w:w="4247" w:type="dxa"/>
          </w:tcPr>
          <w:p w14:paraId="0051A14A" w14:textId="77777777" w:rsidR="00DA4477" w:rsidRDefault="00DA4477" w:rsidP="009E5AC4">
            <w:pPr>
              <w:rPr>
                <w:ins w:id="1301" w:author="oscar sanchez" w:date="2017-06-29T17:24:00Z"/>
              </w:rPr>
            </w:pPr>
            <w:ins w:id="1302" w:author="oscar sanchez" w:date="2017-06-29T17:24:00Z">
              <w:r>
                <w:t>Programado en</w:t>
              </w:r>
            </w:ins>
          </w:p>
        </w:tc>
        <w:tc>
          <w:tcPr>
            <w:tcW w:w="4247" w:type="dxa"/>
          </w:tcPr>
          <w:p w14:paraId="56A5469C" w14:textId="33A84A00" w:rsidR="00DA4477" w:rsidRDefault="00DA4477" w:rsidP="009E5AC4">
            <w:pPr>
              <w:cnfStyle w:val="000000000000" w:firstRow="0" w:lastRow="0" w:firstColumn="0" w:lastColumn="0" w:oddVBand="0" w:evenVBand="0" w:oddHBand="0" w:evenHBand="0" w:firstRowFirstColumn="0" w:firstRowLastColumn="0" w:lastRowFirstColumn="0" w:lastRowLastColumn="0"/>
              <w:rPr>
                <w:ins w:id="1303" w:author="oscar sanchez" w:date="2017-06-29T17:24:00Z"/>
              </w:rPr>
            </w:pPr>
            <w:ins w:id="1304" w:author="oscar sanchez" w:date="2017-06-29T17:24:00Z">
              <w:r>
                <w:t>C++</w:t>
              </w:r>
            </w:ins>
          </w:p>
        </w:tc>
      </w:tr>
      <w:tr w:rsidR="00DA4477" w14:paraId="09009621" w14:textId="77777777" w:rsidTr="009E5AC4">
        <w:trPr>
          <w:cnfStyle w:val="000000100000" w:firstRow="0" w:lastRow="0" w:firstColumn="0" w:lastColumn="0" w:oddVBand="0" w:evenVBand="0" w:oddHBand="1" w:evenHBand="0" w:firstRowFirstColumn="0" w:firstRowLastColumn="0" w:lastRowFirstColumn="0" w:lastRowLastColumn="0"/>
          <w:ins w:id="1305" w:author="oscar sanchez" w:date="2017-06-29T17:24:00Z"/>
        </w:trPr>
        <w:tc>
          <w:tcPr>
            <w:cnfStyle w:val="001000000000" w:firstRow="0" w:lastRow="0" w:firstColumn="1" w:lastColumn="0" w:oddVBand="0" w:evenVBand="0" w:oddHBand="0" w:evenHBand="0" w:firstRowFirstColumn="0" w:firstRowLastColumn="0" w:lastRowFirstColumn="0" w:lastRowLastColumn="0"/>
            <w:tcW w:w="4247" w:type="dxa"/>
          </w:tcPr>
          <w:p w14:paraId="1E2C6B97" w14:textId="77777777" w:rsidR="00DA4477" w:rsidRDefault="00DA4477" w:rsidP="009E5AC4">
            <w:pPr>
              <w:rPr>
                <w:ins w:id="1306" w:author="oscar sanchez" w:date="2017-06-29T17:24:00Z"/>
              </w:rPr>
            </w:pPr>
            <w:ins w:id="1307" w:author="oscar sanchez" w:date="2017-06-29T17:24:00Z">
              <w:r>
                <w:t>Lenguaje de programación</w:t>
              </w:r>
            </w:ins>
          </w:p>
        </w:tc>
        <w:tc>
          <w:tcPr>
            <w:tcW w:w="4247" w:type="dxa"/>
          </w:tcPr>
          <w:p w14:paraId="2928458A" w14:textId="2845C8D9" w:rsidR="00DA4477" w:rsidRDefault="00F979B1" w:rsidP="009E5AC4">
            <w:pPr>
              <w:cnfStyle w:val="000000100000" w:firstRow="0" w:lastRow="0" w:firstColumn="0" w:lastColumn="0" w:oddVBand="0" w:evenVBand="0" w:oddHBand="1" w:evenHBand="0" w:firstRowFirstColumn="0" w:firstRowLastColumn="0" w:lastRowFirstColumn="0" w:lastRowLastColumn="0"/>
              <w:rPr>
                <w:ins w:id="1308" w:author="oscar sanchez" w:date="2017-06-29T17:24:00Z"/>
              </w:rPr>
            </w:pPr>
            <w:ins w:id="1309" w:author="oscar sanchez" w:date="2017-06-29T17:24:00Z">
              <w:r>
                <w:t>Javascript</w:t>
              </w:r>
            </w:ins>
          </w:p>
        </w:tc>
      </w:tr>
      <w:tr w:rsidR="00DA4477" w14:paraId="3E99D8D5" w14:textId="77777777" w:rsidTr="009E5AC4">
        <w:trPr>
          <w:ins w:id="1310" w:author="oscar sanchez" w:date="2017-06-29T17:24:00Z"/>
        </w:trPr>
        <w:tc>
          <w:tcPr>
            <w:cnfStyle w:val="001000000000" w:firstRow="0" w:lastRow="0" w:firstColumn="1" w:lastColumn="0" w:oddVBand="0" w:evenVBand="0" w:oddHBand="0" w:evenHBand="0" w:firstRowFirstColumn="0" w:firstRowLastColumn="0" w:lastRowFirstColumn="0" w:lastRowLastColumn="0"/>
            <w:tcW w:w="4247" w:type="dxa"/>
          </w:tcPr>
          <w:p w14:paraId="768C1F0A" w14:textId="77777777" w:rsidR="00DA4477" w:rsidRDefault="00DA4477" w:rsidP="009E5AC4">
            <w:pPr>
              <w:rPr>
                <w:ins w:id="1311" w:author="oscar sanchez" w:date="2017-06-29T17:24:00Z"/>
              </w:rPr>
            </w:pPr>
            <w:ins w:id="1312" w:author="oscar sanchez" w:date="2017-06-29T17:24:00Z">
              <w:r>
                <w:t>Licencia</w:t>
              </w:r>
            </w:ins>
          </w:p>
        </w:tc>
        <w:tc>
          <w:tcPr>
            <w:tcW w:w="4247" w:type="dxa"/>
          </w:tcPr>
          <w:p w14:paraId="788FC588" w14:textId="70A67661" w:rsidR="00DA4477" w:rsidRDefault="00F979B1">
            <w:pPr>
              <w:keepNext/>
              <w:cnfStyle w:val="000000000000" w:firstRow="0" w:lastRow="0" w:firstColumn="0" w:lastColumn="0" w:oddVBand="0" w:evenVBand="0" w:oddHBand="0" w:evenHBand="0" w:firstRowFirstColumn="0" w:firstRowLastColumn="0" w:lastRowFirstColumn="0" w:lastRowLastColumn="0"/>
              <w:rPr>
                <w:ins w:id="1313" w:author="oscar sanchez" w:date="2017-06-29T17:24:00Z"/>
              </w:rPr>
              <w:pPrChange w:id="1314" w:author="oscar sanchez" w:date="2017-06-29T17:27:00Z">
                <w:pPr>
                  <w:cnfStyle w:val="000000000000" w:firstRow="0" w:lastRow="0" w:firstColumn="0" w:lastColumn="0" w:oddVBand="0" w:evenVBand="0" w:oddHBand="0" w:evenHBand="0" w:firstRowFirstColumn="0" w:firstRowLastColumn="0" w:lastRowFirstColumn="0" w:lastRowLastColumn="0"/>
                </w:pPr>
              </w:pPrChange>
            </w:pPr>
            <w:ins w:id="1315" w:author="oscar sanchez" w:date="2017-06-29T17:24:00Z">
              <w:r>
                <w:t>Libre</w:t>
              </w:r>
            </w:ins>
          </w:p>
        </w:tc>
      </w:tr>
    </w:tbl>
    <w:p w14:paraId="4ECED59D" w14:textId="4FA68160" w:rsidR="00F979B1" w:rsidRDefault="00F979B1">
      <w:pPr>
        <w:pStyle w:val="Descripcin"/>
        <w:rPr>
          <w:ins w:id="1316" w:author="oscar sanchez" w:date="2017-06-29T17:27:00Z"/>
        </w:rPr>
      </w:pPr>
      <w:ins w:id="1317" w:author="oscar sanchez" w:date="2017-06-29T17:27:00Z">
        <w:r>
          <w:t xml:space="preserve">Tabla </w:t>
        </w:r>
        <w:r>
          <w:fldChar w:fldCharType="begin"/>
        </w:r>
        <w:r>
          <w:instrText xml:space="preserve"> SEQ Tabla \* ARABIC </w:instrText>
        </w:r>
      </w:ins>
      <w:r>
        <w:fldChar w:fldCharType="separate"/>
      </w:r>
      <w:ins w:id="1318" w:author="oscar sanchez" w:date="2017-06-29T17:27:00Z">
        <w:r>
          <w:rPr>
            <w:noProof/>
          </w:rPr>
          <w:t>19</w:t>
        </w:r>
        <w:r>
          <w:fldChar w:fldCharType="end"/>
        </w:r>
        <w:r>
          <w:t>: Gdevelop Datos</w:t>
        </w:r>
      </w:ins>
    </w:p>
    <w:p w14:paraId="7A7FB4B3" w14:textId="7C313CFB" w:rsidR="00227C8C" w:rsidRDefault="00227C8C" w:rsidP="00227C8C">
      <w:del w:id="1319" w:author="oscar sanchez" w:date="2017-06-29T16:44:00Z">
        <w:r w:rsidDel="00980A64">
          <w:delText xml:space="preserve">. </w:delText>
        </w:r>
      </w:del>
    </w:p>
    <w:p w14:paraId="10443BBB" w14:textId="77777777" w:rsidR="00227C8C" w:rsidRDefault="00227C8C" w:rsidP="00227C8C">
      <w:pPr>
        <w:keepNext/>
        <w:jc w:val="center"/>
      </w:pPr>
      <w:r>
        <w:rPr>
          <w:noProof/>
          <w:lang w:eastAsia="es-ES"/>
        </w:rPr>
        <w:lastRenderedPageBreak/>
        <w:drawing>
          <wp:inline distT="0" distB="0" distL="0" distR="0" wp14:anchorId="41C80125" wp14:editId="30E0CB59">
            <wp:extent cx="5400040" cy="3410811"/>
            <wp:effectExtent l="0" t="0" r="0" b="0"/>
            <wp:docPr id="27" name="Imagen 27" descr="Resultado de imagen de CLICK TEAM FUSION EVEN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LICK TEAM FUSION EVENT EDI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410811"/>
                    </a:xfrm>
                    <a:prstGeom prst="rect">
                      <a:avLst/>
                    </a:prstGeom>
                    <a:noFill/>
                    <a:ln>
                      <a:noFill/>
                    </a:ln>
                  </pic:spPr>
                </pic:pic>
              </a:graphicData>
            </a:graphic>
          </wp:inline>
        </w:drawing>
      </w:r>
    </w:p>
    <w:p w14:paraId="24B41C6C" w14:textId="7EEFA07B" w:rsidR="00227C8C" w:rsidRDefault="00227C8C" w:rsidP="00227C8C">
      <w:pPr>
        <w:pStyle w:val="Descripcin"/>
      </w:pPr>
      <w:r>
        <w:t xml:space="preserve">Figura  </w:t>
      </w:r>
      <w:fldSimple w:instr=" SEQ Figura_ \* ARABIC ">
        <w:r w:rsidR="009F70CB">
          <w:rPr>
            <w:noProof/>
          </w:rPr>
          <w:t>9</w:t>
        </w:r>
      </w:fldSimple>
      <w:r>
        <w:t>: Sistema de eventos Click Team Fusion</w:t>
      </w:r>
    </w:p>
    <w:tbl>
      <w:tblPr>
        <w:tblStyle w:val="Tabladecuadrcula5oscura-nfasis21"/>
        <w:tblW w:w="0" w:type="auto"/>
        <w:tblLook w:val="04A0" w:firstRow="1" w:lastRow="0" w:firstColumn="1" w:lastColumn="0" w:noHBand="0" w:noVBand="1"/>
      </w:tblPr>
      <w:tblGrid>
        <w:gridCol w:w="4247"/>
        <w:gridCol w:w="4247"/>
        <w:tblGridChange w:id="1320">
          <w:tblGrid>
            <w:gridCol w:w="4247"/>
            <w:gridCol w:w="4247"/>
          </w:tblGrid>
        </w:tblGridChange>
      </w:tblGrid>
      <w:tr w:rsidR="00812ADA" w14:paraId="6E5B82C3" w14:textId="77777777" w:rsidTr="009E5AC4">
        <w:trPr>
          <w:cnfStyle w:val="100000000000" w:firstRow="1" w:lastRow="0" w:firstColumn="0" w:lastColumn="0" w:oddVBand="0" w:evenVBand="0" w:oddHBand="0" w:evenHBand="0" w:firstRowFirstColumn="0" w:firstRowLastColumn="0" w:lastRowFirstColumn="0" w:lastRowLastColumn="0"/>
          <w:ins w:id="1321" w:author="oscar sanchez" w:date="2017-06-29T16:48: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092F1594" w14:textId="5CD97A9B" w:rsidR="00812ADA" w:rsidRDefault="00DA4477">
            <w:pPr>
              <w:jc w:val="center"/>
              <w:rPr>
                <w:ins w:id="1322" w:author="oscar sanchez" w:date="2017-06-29T16:48:00Z"/>
              </w:rPr>
              <w:pPrChange w:id="1323" w:author="oscar sanchez" w:date="2017-06-29T16:55:00Z">
                <w:pPr/>
              </w:pPrChange>
            </w:pPr>
            <w:ins w:id="1324" w:author="oscar sanchez" w:date="2017-06-29T17:19:00Z">
              <w:r>
                <w:t>CLICK TEAM FUSION</w:t>
              </w:r>
            </w:ins>
          </w:p>
        </w:tc>
      </w:tr>
      <w:tr w:rsidR="00980A64" w14:paraId="53EA481A" w14:textId="77777777" w:rsidTr="00980A64">
        <w:tblPrEx>
          <w:tblW w:w="0" w:type="auto"/>
          <w:tblPrExChange w:id="1325" w:author="oscar sanchez" w:date="2017-06-29T16:48: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1326" w:author="oscar sanchez" w:date="2017-06-29T16:48:00Z"/>
        </w:trPr>
        <w:tc>
          <w:tcPr>
            <w:cnfStyle w:val="001000000000" w:firstRow="0" w:lastRow="0" w:firstColumn="1" w:lastColumn="0" w:oddVBand="0" w:evenVBand="0" w:oddHBand="0" w:evenHBand="0" w:firstRowFirstColumn="0" w:firstRowLastColumn="0" w:lastRowFirstColumn="0" w:lastRowLastColumn="0"/>
            <w:tcW w:w="0" w:type="dxa"/>
            <w:tcPrChange w:id="1327" w:author="oscar sanchez" w:date="2017-06-29T16:48:00Z">
              <w:tcPr>
                <w:tcW w:w="4247" w:type="dxa"/>
              </w:tcPr>
            </w:tcPrChange>
          </w:tcPr>
          <w:p w14:paraId="47B4754A" w14:textId="39736F84" w:rsidR="00980A64" w:rsidRDefault="00980A64" w:rsidP="00980A64">
            <w:pPr>
              <w:cnfStyle w:val="001000100000" w:firstRow="0" w:lastRow="0" w:firstColumn="1" w:lastColumn="0" w:oddVBand="0" w:evenVBand="0" w:oddHBand="1" w:evenHBand="0" w:firstRowFirstColumn="0" w:firstRowLastColumn="0" w:lastRowFirstColumn="0" w:lastRowLastColumn="0"/>
              <w:rPr>
                <w:ins w:id="1328" w:author="oscar sanchez" w:date="2017-06-29T16:48:00Z"/>
              </w:rPr>
            </w:pPr>
            <w:ins w:id="1329" w:author="oscar sanchez" w:date="2017-06-29T16:48:00Z">
              <w:r>
                <w:t>Fecha de lanzamiento</w:t>
              </w:r>
            </w:ins>
          </w:p>
        </w:tc>
        <w:tc>
          <w:tcPr>
            <w:tcW w:w="0" w:type="dxa"/>
            <w:tcPrChange w:id="1330" w:author="oscar sanchez" w:date="2017-06-29T16:48:00Z">
              <w:tcPr>
                <w:tcW w:w="4247" w:type="dxa"/>
              </w:tcPr>
            </w:tcPrChange>
          </w:tcPr>
          <w:p w14:paraId="71047ADC" w14:textId="0ABCF117" w:rsidR="00980A64" w:rsidRDefault="00DA4477">
            <w:pPr>
              <w:cnfStyle w:val="000000100000" w:firstRow="0" w:lastRow="0" w:firstColumn="0" w:lastColumn="0" w:oddVBand="0" w:evenVBand="0" w:oddHBand="1" w:evenHBand="0" w:firstRowFirstColumn="0" w:firstRowLastColumn="0" w:lastRowFirstColumn="0" w:lastRowLastColumn="0"/>
              <w:rPr>
                <w:ins w:id="1331" w:author="oscar sanchez" w:date="2017-06-29T16:48:00Z"/>
              </w:rPr>
            </w:pPr>
            <w:ins w:id="1332" w:author="oscar sanchez" w:date="2017-06-29T17:13:00Z">
              <w:r>
                <w:t>20</w:t>
              </w:r>
            </w:ins>
            <w:ins w:id="1333" w:author="oscar sanchez" w:date="2017-06-29T17:24:00Z">
              <w:r>
                <w:t>12</w:t>
              </w:r>
            </w:ins>
          </w:p>
        </w:tc>
      </w:tr>
      <w:tr w:rsidR="00980A64" w14:paraId="42FD38C0" w14:textId="77777777" w:rsidTr="00980A64">
        <w:tblPrEx>
          <w:tblW w:w="0" w:type="auto"/>
          <w:tblPrExChange w:id="1334" w:author="oscar sanchez" w:date="2017-06-29T16:48:00Z">
            <w:tblPrEx>
              <w:tblW w:w="0" w:type="auto"/>
            </w:tblPrEx>
          </w:tblPrExChange>
        </w:tblPrEx>
        <w:trPr>
          <w:ins w:id="1335" w:author="oscar sanchez" w:date="2017-06-29T16:48:00Z"/>
        </w:trPr>
        <w:tc>
          <w:tcPr>
            <w:cnfStyle w:val="001000000000" w:firstRow="0" w:lastRow="0" w:firstColumn="1" w:lastColumn="0" w:oddVBand="0" w:evenVBand="0" w:oddHBand="0" w:evenHBand="0" w:firstRowFirstColumn="0" w:firstRowLastColumn="0" w:lastRowFirstColumn="0" w:lastRowLastColumn="0"/>
            <w:tcW w:w="0" w:type="dxa"/>
            <w:tcPrChange w:id="1336" w:author="oscar sanchez" w:date="2017-06-29T16:48:00Z">
              <w:tcPr>
                <w:tcW w:w="4247" w:type="dxa"/>
              </w:tcPr>
            </w:tcPrChange>
          </w:tcPr>
          <w:p w14:paraId="5DDCE2CA" w14:textId="223646F6" w:rsidR="00980A64" w:rsidRDefault="00980A64" w:rsidP="00980A64">
            <w:pPr>
              <w:rPr>
                <w:ins w:id="1337" w:author="oscar sanchez" w:date="2017-06-29T16:48:00Z"/>
              </w:rPr>
            </w:pPr>
            <w:ins w:id="1338" w:author="oscar sanchez" w:date="2017-06-29T16:53:00Z">
              <w:r>
                <w:t>Programado en</w:t>
              </w:r>
            </w:ins>
          </w:p>
        </w:tc>
        <w:tc>
          <w:tcPr>
            <w:tcW w:w="0" w:type="dxa"/>
            <w:tcPrChange w:id="1339" w:author="oscar sanchez" w:date="2017-06-29T16:48:00Z">
              <w:tcPr>
                <w:tcW w:w="4247" w:type="dxa"/>
              </w:tcPr>
            </w:tcPrChange>
          </w:tcPr>
          <w:p w14:paraId="7DF534F3" w14:textId="6645FA65" w:rsidR="00980A64" w:rsidRDefault="00DA4477">
            <w:pPr>
              <w:cnfStyle w:val="000000000000" w:firstRow="0" w:lastRow="0" w:firstColumn="0" w:lastColumn="0" w:oddVBand="0" w:evenVBand="0" w:oddHBand="0" w:evenHBand="0" w:firstRowFirstColumn="0" w:firstRowLastColumn="0" w:lastRowFirstColumn="0" w:lastRowLastColumn="0"/>
              <w:rPr>
                <w:ins w:id="1340" w:author="oscar sanchez" w:date="2017-06-29T16:48:00Z"/>
              </w:rPr>
            </w:pPr>
            <w:ins w:id="1341" w:author="oscar sanchez" w:date="2017-06-29T16:53:00Z">
              <w:r>
                <w:t>C, C++</w:t>
              </w:r>
            </w:ins>
          </w:p>
        </w:tc>
      </w:tr>
      <w:tr w:rsidR="00980A64" w14:paraId="2FA46B18" w14:textId="77777777" w:rsidTr="00980A64">
        <w:tblPrEx>
          <w:tblW w:w="0" w:type="auto"/>
          <w:tblPrExChange w:id="1342" w:author="oscar sanchez" w:date="2017-06-29T16:48: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1343" w:author="oscar sanchez" w:date="2017-06-29T16:48:00Z"/>
        </w:trPr>
        <w:tc>
          <w:tcPr>
            <w:cnfStyle w:val="001000000000" w:firstRow="0" w:lastRow="0" w:firstColumn="1" w:lastColumn="0" w:oddVBand="0" w:evenVBand="0" w:oddHBand="0" w:evenHBand="0" w:firstRowFirstColumn="0" w:firstRowLastColumn="0" w:lastRowFirstColumn="0" w:lastRowLastColumn="0"/>
            <w:tcW w:w="0" w:type="dxa"/>
            <w:tcPrChange w:id="1344" w:author="oscar sanchez" w:date="2017-06-29T16:48:00Z">
              <w:tcPr>
                <w:tcW w:w="4247" w:type="dxa"/>
              </w:tcPr>
            </w:tcPrChange>
          </w:tcPr>
          <w:p w14:paraId="0776FBF0" w14:textId="2C8E39F4" w:rsidR="00980A64" w:rsidRDefault="00980A64" w:rsidP="00980A64">
            <w:pPr>
              <w:cnfStyle w:val="001000100000" w:firstRow="0" w:lastRow="0" w:firstColumn="1" w:lastColumn="0" w:oddVBand="0" w:evenVBand="0" w:oddHBand="1" w:evenHBand="0" w:firstRowFirstColumn="0" w:firstRowLastColumn="0" w:lastRowFirstColumn="0" w:lastRowLastColumn="0"/>
              <w:rPr>
                <w:ins w:id="1345" w:author="oscar sanchez" w:date="2017-06-29T16:48:00Z"/>
              </w:rPr>
            </w:pPr>
            <w:ins w:id="1346" w:author="oscar sanchez" w:date="2017-06-29T16:53:00Z">
              <w:r>
                <w:t>Lenguaje de programación</w:t>
              </w:r>
            </w:ins>
          </w:p>
        </w:tc>
        <w:tc>
          <w:tcPr>
            <w:tcW w:w="0" w:type="dxa"/>
            <w:tcPrChange w:id="1347" w:author="oscar sanchez" w:date="2017-06-29T16:48:00Z">
              <w:tcPr>
                <w:tcW w:w="4247" w:type="dxa"/>
              </w:tcPr>
            </w:tcPrChange>
          </w:tcPr>
          <w:p w14:paraId="7AABE606" w14:textId="29FBCC1D" w:rsidR="00980A64" w:rsidRDefault="00DA4477">
            <w:pPr>
              <w:cnfStyle w:val="000000100000" w:firstRow="0" w:lastRow="0" w:firstColumn="0" w:lastColumn="0" w:oddVBand="0" w:evenVBand="0" w:oddHBand="1" w:evenHBand="0" w:firstRowFirstColumn="0" w:firstRowLastColumn="0" w:lastRowFirstColumn="0" w:lastRowLastColumn="0"/>
              <w:rPr>
                <w:ins w:id="1348" w:author="oscar sanchez" w:date="2017-06-29T16:48:00Z"/>
              </w:rPr>
            </w:pPr>
            <w:ins w:id="1349" w:author="oscar sanchez" w:date="2017-06-29T17:19:00Z">
              <w:r>
                <w:t>C, C++, Propio</w:t>
              </w:r>
            </w:ins>
          </w:p>
        </w:tc>
      </w:tr>
      <w:tr w:rsidR="00980A64" w14:paraId="2B566E2D" w14:textId="77777777" w:rsidTr="00980A64">
        <w:trPr>
          <w:ins w:id="1350" w:author="oscar sanchez" w:date="2017-06-29T16:53:00Z"/>
        </w:trPr>
        <w:tc>
          <w:tcPr>
            <w:cnfStyle w:val="001000000000" w:firstRow="0" w:lastRow="0" w:firstColumn="1" w:lastColumn="0" w:oddVBand="0" w:evenVBand="0" w:oddHBand="0" w:evenHBand="0" w:firstRowFirstColumn="0" w:firstRowLastColumn="0" w:lastRowFirstColumn="0" w:lastRowLastColumn="0"/>
            <w:tcW w:w="4247" w:type="dxa"/>
          </w:tcPr>
          <w:p w14:paraId="29E946B1" w14:textId="00B73FF4" w:rsidR="00980A64" w:rsidRDefault="00980A64" w:rsidP="00980A64">
            <w:pPr>
              <w:rPr>
                <w:ins w:id="1351" w:author="oscar sanchez" w:date="2017-06-29T16:53:00Z"/>
              </w:rPr>
            </w:pPr>
            <w:ins w:id="1352" w:author="oscar sanchez" w:date="2017-06-29T16:53:00Z">
              <w:r>
                <w:t>Licencia</w:t>
              </w:r>
            </w:ins>
          </w:p>
        </w:tc>
        <w:tc>
          <w:tcPr>
            <w:tcW w:w="4247" w:type="dxa"/>
          </w:tcPr>
          <w:p w14:paraId="7549CD50" w14:textId="6F317109" w:rsidR="00980A64" w:rsidRDefault="00980A64">
            <w:pPr>
              <w:keepNext/>
              <w:cnfStyle w:val="000000000000" w:firstRow="0" w:lastRow="0" w:firstColumn="0" w:lastColumn="0" w:oddVBand="0" w:evenVBand="0" w:oddHBand="0" w:evenHBand="0" w:firstRowFirstColumn="0" w:firstRowLastColumn="0" w:lastRowFirstColumn="0" w:lastRowLastColumn="0"/>
              <w:rPr>
                <w:ins w:id="1353" w:author="oscar sanchez" w:date="2017-06-29T16:53:00Z"/>
              </w:rPr>
              <w:pPrChange w:id="1354" w:author="oscar sanchez" w:date="2017-06-29T17:28:00Z">
                <w:pPr>
                  <w:cnfStyle w:val="000000000000" w:firstRow="0" w:lastRow="0" w:firstColumn="0" w:lastColumn="0" w:oddVBand="0" w:evenVBand="0" w:oddHBand="0" w:evenHBand="0" w:firstRowFirstColumn="0" w:firstRowLastColumn="0" w:lastRowFirstColumn="0" w:lastRowLastColumn="0"/>
                </w:pPr>
              </w:pPrChange>
            </w:pPr>
            <w:ins w:id="1355" w:author="oscar sanchez" w:date="2017-06-29T16:54:00Z">
              <w:r>
                <w:t>Software Propietario</w:t>
              </w:r>
            </w:ins>
          </w:p>
        </w:tc>
      </w:tr>
    </w:tbl>
    <w:p w14:paraId="0446B583" w14:textId="144FED70" w:rsidR="00980A64" w:rsidRDefault="00F979B1">
      <w:pPr>
        <w:pStyle w:val="Descripcin"/>
        <w:rPr>
          <w:ins w:id="1356" w:author="oscar sanchez" w:date="2017-06-29T16:48:00Z"/>
        </w:rPr>
        <w:pPrChange w:id="1357" w:author="oscar sanchez" w:date="2017-06-29T17:28:00Z">
          <w:pPr>
            <w:pStyle w:val="Ttulo4"/>
          </w:pPr>
        </w:pPrChange>
      </w:pPr>
      <w:ins w:id="1358" w:author="oscar sanchez" w:date="2017-06-29T17:28:00Z">
        <w:r>
          <w:t xml:space="preserve">Tabla </w:t>
        </w:r>
        <w:r>
          <w:fldChar w:fldCharType="begin"/>
        </w:r>
        <w:r>
          <w:instrText xml:space="preserve"> SEQ Tabla \* ARABIC </w:instrText>
        </w:r>
      </w:ins>
      <w:r>
        <w:fldChar w:fldCharType="separate"/>
      </w:r>
      <w:ins w:id="1359" w:author="oscar sanchez" w:date="2017-06-29T17:28:00Z">
        <w:r>
          <w:rPr>
            <w:noProof/>
          </w:rPr>
          <w:t>20</w:t>
        </w:r>
        <w:r>
          <w:fldChar w:fldCharType="end"/>
        </w:r>
        <w:r>
          <w:t>: Click Team Fusion Datos</w:t>
        </w:r>
      </w:ins>
    </w:p>
    <w:p w14:paraId="5E7725FD" w14:textId="77777777" w:rsidR="00980A64" w:rsidRDefault="00980A64" w:rsidP="00227C8C">
      <w:pPr>
        <w:pStyle w:val="Ttulo4"/>
        <w:rPr>
          <w:ins w:id="1360" w:author="oscar sanchez" w:date="2017-06-29T16:48:00Z"/>
        </w:rPr>
      </w:pPr>
    </w:p>
    <w:p w14:paraId="2CB32A83" w14:textId="3458F0EA" w:rsidR="00227C8C" w:rsidRDefault="00227C8C" w:rsidP="00227C8C">
      <w:pPr>
        <w:pStyle w:val="Ttulo4"/>
        <w:rPr>
          <w:ins w:id="1361" w:author="oscar sanchez" w:date="2017-07-02T12:22:00Z"/>
        </w:rPr>
      </w:pPr>
      <w:commentRangeStart w:id="1362"/>
      <w:commentRangeStart w:id="1363"/>
      <w:r>
        <w:t>Construct 2</w:t>
      </w:r>
    </w:p>
    <w:p w14:paraId="57E80457" w14:textId="77777777" w:rsidR="0047682A" w:rsidRDefault="0047682A" w:rsidP="00227C8C">
      <w:pPr>
        <w:rPr>
          <w:ins w:id="1364" w:author="oscar sanchez" w:date="2017-07-02T12:22:00Z"/>
        </w:rPr>
      </w:pPr>
      <w:commentRangeStart w:id="1365"/>
      <w:commentRangeStart w:id="1366"/>
      <w:ins w:id="1367" w:author="oscar sanchez" w:date="2017-07-02T12:22:00Z">
        <w:r w:rsidRPr="0047682A">
          <w:t xml:space="preserve">La primera versión de Construct de código abierto fue creada por un grupo de estudiantes,cuya ultima build fue lanzada en 2012 dando por finalizado en ese momento el ciclo de vida del programa. </w:t>
        </w:r>
      </w:ins>
    </w:p>
    <w:p w14:paraId="6F73E9FE" w14:textId="5148EBF3" w:rsidR="004415D0" w:rsidRPr="004B5FFB" w:rsidDel="00634A4D" w:rsidRDefault="0047682A">
      <w:pPr>
        <w:rPr>
          <w:del w:id="1368" w:author="oscar sanchez" w:date="2017-06-29T17:57:00Z"/>
        </w:rPr>
        <w:pPrChange w:id="1369" w:author="oscar sanchez" w:date="2017-06-29T17:39:00Z">
          <w:pPr>
            <w:pStyle w:val="Ttulo4"/>
          </w:pPr>
        </w:pPrChange>
      </w:pPr>
      <w:ins w:id="1370" w:author="oscar sanchez" w:date="2017-07-02T12:22:00Z">
        <w:r w:rsidRPr="0047682A">
          <w:t>Construct 2 fue una evolución c</w:t>
        </w:r>
        <w:r>
          <w:t>omercial del primer Construct ,</w:t>
        </w:r>
        <w:r w:rsidRPr="0047682A">
          <w:t>creada por el mismo grupo de desarrolladores ya constituidos en la empresa Scirra, y sacada al mercado en Febrero de 2011.</w:t>
        </w:r>
      </w:ins>
    </w:p>
    <w:p w14:paraId="0EA53BF0" w14:textId="517E1EB3" w:rsidR="00634A4D" w:rsidRDefault="00227C8C" w:rsidP="00227C8C">
      <w:pPr>
        <w:rPr>
          <w:ins w:id="1371" w:author="oscar sanchez" w:date="2017-06-29T17:58:00Z"/>
        </w:rPr>
      </w:pPr>
      <w:r>
        <w:rPr>
          <w:noProof/>
          <w:lang w:eastAsia="es-ES"/>
        </w:rPr>
        <w:drawing>
          <wp:anchor distT="0" distB="0" distL="114300" distR="114300" simplePos="0" relativeHeight="251676672" behindDoc="1" locked="0" layoutInCell="1" allowOverlap="1" wp14:anchorId="3AE5E62E" wp14:editId="20BC4C2D">
            <wp:simplePos x="0" y="0"/>
            <wp:positionH relativeFrom="column">
              <wp:posOffset>3957320</wp:posOffset>
            </wp:positionH>
            <wp:positionV relativeFrom="paragraph">
              <wp:posOffset>6985</wp:posOffset>
            </wp:positionV>
            <wp:extent cx="1440000" cy="1440000"/>
            <wp:effectExtent l="0" t="0" r="8255" b="8255"/>
            <wp:wrapTight wrapText="bothSides">
              <wp:wrapPolygon edited="0">
                <wp:start x="0" y="0"/>
                <wp:lineTo x="0" y="21438"/>
                <wp:lineTo x="21438" y="21438"/>
                <wp:lineTo x="21438" y="0"/>
                <wp:lineTo x="0" y="0"/>
              </wp:wrapPolygon>
            </wp:wrapTight>
            <wp:docPr id="28" name="Imagen 2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n relaciona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77696" behindDoc="1" locked="0" layoutInCell="1" allowOverlap="1" wp14:anchorId="72C32F8A" wp14:editId="4503AF21">
                <wp:simplePos x="0" y="0"/>
                <wp:positionH relativeFrom="column">
                  <wp:posOffset>4185285</wp:posOffset>
                </wp:positionH>
                <wp:positionV relativeFrom="paragraph">
                  <wp:posOffset>1412875</wp:posOffset>
                </wp:positionV>
                <wp:extent cx="1219200" cy="635"/>
                <wp:effectExtent l="0" t="0" r="0" b="0"/>
                <wp:wrapTight wrapText="bothSides">
                  <wp:wrapPolygon edited="0">
                    <wp:start x="0" y="0"/>
                    <wp:lineTo x="0" y="21600"/>
                    <wp:lineTo x="21600" y="21600"/>
                    <wp:lineTo x="21600" y="0"/>
                  </wp:wrapPolygon>
                </wp:wrapTight>
                <wp:docPr id="29" name="Cuadro de texto 29"/>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3D0041CE" w14:textId="06AE69EB" w:rsidR="0005012A" w:rsidRPr="0093750A" w:rsidRDefault="0005012A" w:rsidP="00227C8C">
                            <w:pPr>
                              <w:pStyle w:val="Descripcin"/>
                              <w:jc w:val="center"/>
                              <w:rPr>
                                <w:noProof/>
                              </w:rPr>
                            </w:pPr>
                            <w:r>
                              <w:t xml:space="preserve">Figura  </w:t>
                            </w:r>
                            <w:fldSimple w:instr=" SEQ Figura_ \* ARABIC ">
                              <w:r>
                                <w:rPr>
                                  <w:noProof/>
                                </w:rPr>
                                <w:t>10</w:t>
                              </w:r>
                            </w:fldSimple>
                            <w:r>
                              <w:t>: Construct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32F8A" id="Cuadro de texto 29" o:spid="_x0000_s1036" type="#_x0000_t202" style="position:absolute;margin-left:329.55pt;margin-top:111.25pt;width:96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" stroked="f">
                <v:textbox style="mso-fit-shape-to-text:t" inset="0,0,0,0">
                  <w:txbxContent>
                    <w:p w14:paraId="3D0041CE" w14:textId="06AE69EB" w:rsidR="0005012A" w:rsidRPr="0093750A" w:rsidRDefault="0005012A" w:rsidP="00227C8C">
                      <w:pPr>
                        <w:pStyle w:val="Descripcin"/>
                        <w:jc w:val="center"/>
                        <w:rPr>
                          <w:noProof/>
                        </w:rPr>
                      </w:pPr>
                      <w:r>
                        <w:t xml:space="preserve">Figura  </w:t>
                      </w:r>
                      <w:fldSimple w:instr=" SEQ Figura_ \* ARABIC ">
                        <w:r>
                          <w:rPr>
                            <w:noProof/>
                          </w:rPr>
                          <w:t>10</w:t>
                        </w:r>
                      </w:fldSimple>
                      <w:r>
                        <w:t>: Construct 2</w:t>
                      </w:r>
                    </w:p>
                  </w:txbxContent>
                </v:textbox>
                <w10:wrap type="tight"/>
              </v:shape>
            </w:pict>
          </mc:Fallback>
        </mc:AlternateContent>
      </w:r>
      <w:del w:id="1372" w:author="oscar sanchez" w:date="2017-07-02T12:22:00Z">
        <w:r w:rsidDel="0047682A">
          <w:delText>Construct 2</w:delText>
        </w:r>
      </w:del>
      <w:del w:id="1373" w:author="oscar sanchez" w:date="2017-06-29T17:58:00Z">
        <w:r w:rsidDel="00634A4D">
          <w:delText xml:space="preserve"> </w:delText>
        </w:r>
      </w:del>
      <w:del w:id="1374" w:author="oscar sanchez" w:date="2017-07-02T12:22:00Z">
        <w:r w:rsidDel="0047682A">
          <w:delText xml:space="preserve">fue lanzado en Febrero de 2011. </w:delText>
        </w:r>
      </w:del>
    </w:p>
    <w:p w14:paraId="70729DCE" w14:textId="73F92114" w:rsidR="00227C8C" w:rsidRDefault="00227C8C" w:rsidP="00227C8C">
      <w:pPr>
        <w:rPr>
          <w:ins w:id="1375" w:author="oscar sanchez" w:date="2017-06-29T18:03:00Z"/>
        </w:rPr>
      </w:pPr>
      <w:commentRangeStart w:id="1376"/>
      <w:r>
        <w:t>Pensando como un motor de creación de videojuegos para usuarios sin conocimiento de programación</w:t>
      </w:r>
      <w:ins w:id="1377" w:author="oscar sanchez" w:date="2017-06-26T12:04:00Z">
        <w:r w:rsidR="00980A4A">
          <w:t>, está basado</w:t>
        </w:r>
      </w:ins>
      <w:r>
        <w:t xml:space="preserve"> </w:t>
      </w:r>
      <w:del w:id="1378" w:author="oscar sanchez" w:date="2017-06-26T12:04:00Z">
        <w:r w:rsidDel="00980A4A">
          <w:delText xml:space="preserve"> </w:delText>
        </w:r>
      </w:del>
      <w:r>
        <w:t>basando en dos aspectos claves</w:t>
      </w:r>
      <w:ins w:id="1379" w:author="oscar sanchez" w:date="2017-06-26T12:05:00Z">
        <w:r w:rsidR="00980A4A">
          <w:t>:</w:t>
        </w:r>
      </w:ins>
      <w:r>
        <w:t xml:space="preserve"> el drag and drop de elementos y en la otorgación de patrones de comportamiento de manera visual. </w:t>
      </w:r>
      <w:commentRangeEnd w:id="1376"/>
      <w:r w:rsidR="00471378">
        <w:rPr>
          <w:rStyle w:val="Refdecomentario"/>
        </w:rPr>
        <w:commentReference w:id="1376"/>
      </w:r>
    </w:p>
    <w:p w14:paraId="60929699" w14:textId="4E2DE0B6" w:rsidR="009F70CB" w:rsidDel="0047682A" w:rsidRDefault="0047682A" w:rsidP="00227C8C">
      <w:pPr>
        <w:rPr>
          <w:del w:id="1380" w:author="oscar sanchez" w:date="2017-07-02T12:22:00Z"/>
        </w:rPr>
      </w:pPr>
      <w:ins w:id="1381" w:author="oscar sanchez" w:date="2017-07-02T12:22:00Z">
        <w:r w:rsidRPr="0047682A">
          <w:lastRenderedPageBreak/>
          <w:t xml:space="preserve">Su funcionamiento principal es a través de las hojas de comportamiento y/o evento, en las que a partir del cumplimiento de una serie de condiciones el programa ejecuta unas sentencias previamente definidas por el usuario. Además, a estas condiciones se les pueden añadir subcondiciones, o agregaciones para hacer todo lo complejo que uno quiera el comportamiento de los objetos del juego. En la Figura </w:t>
        </w:r>
      </w:ins>
      <w:commentRangeEnd w:id="1365"/>
      <w:ins w:id="1382" w:author="oscar sanchez" w:date="2017-07-02T12:23:00Z">
        <w:r w:rsidR="0063701C">
          <w:rPr>
            <w:rStyle w:val="Refdecomentario"/>
          </w:rPr>
          <w:commentReference w:id="1365"/>
        </w:r>
        <w:commentRangeEnd w:id="1366"/>
        <w:r w:rsidR="0063701C">
          <w:rPr>
            <w:rStyle w:val="Refdecomentario"/>
          </w:rPr>
          <w:commentReference w:id="1366"/>
        </w:r>
      </w:ins>
      <w:ins w:id="1383" w:author="oscar sanchez" w:date="2017-07-02T12:22:00Z">
        <w:r w:rsidRPr="0047682A">
          <w:t>11 se puede ver un ejemplo de una hoja de comportamiento de Construct 2.</w:t>
        </w:r>
      </w:ins>
    </w:p>
    <w:p w14:paraId="2B6442D1" w14:textId="0808228C" w:rsidR="009F70CB" w:rsidRDefault="00227C8C">
      <w:pPr>
        <w:keepNext/>
        <w:rPr>
          <w:ins w:id="1384" w:author="oscar sanchez" w:date="2017-06-29T18:12:00Z"/>
        </w:rPr>
        <w:pPrChange w:id="1385" w:author="oscar sanchez" w:date="2017-06-29T18:12:00Z">
          <w:pPr/>
        </w:pPrChange>
      </w:pPr>
      <w:commentRangeStart w:id="1386"/>
      <w:del w:id="1387" w:author="oscar sanchez" w:date="2017-06-29T18:12:00Z">
        <w:r w:rsidDel="009F70CB">
          <w:delText>El programa desarrollado por Scirra Lt</w:delText>
        </w:r>
        <w:r w:rsidDel="009F70CB">
          <w:rPr>
            <w:b/>
          </w:rPr>
          <w:delText xml:space="preserve">* </w:delText>
        </w:r>
        <w:r w:rsidDel="009F70CB">
          <w:delText xml:space="preserve">ésta escrito en C++ y Javacript. </w:delText>
        </w:r>
        <w:commentRangeEnd w:id="1386"/>
        <w:r w:rsidR="00471378" w:rsidDel="009F70CB">
          <w:rPr>
            <w:rStyle w:val="Refdecomentario"/>
          </w:rPr>
          <w:commentReference w:id="1386"/>
        </w:r>
      </w:del>
      <w:ins w:id="1388" w:author="oscar sanchez" w:date="2017-06-29T18:11:00Z">
        <w:r w:rsidR="009F70CB">
          <w:rPr>
            <w:noProof/>
          </w:rPr>
          <w:drawing>
            <wp:inline distT="0" distB="0" distL="0" distR="0" wp14:anchorId="52CD2AF1" wp14:editId="541F9556">
              <wp:extent cx="5400040" cy="3304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304540"/>
                      </a:xfrm>
                      <a:prstGeom prst="rect">
                        <a:avLst/>
                      </a:prstGeom>
                    </pic:spPr>
                  </pic:pic>
                </a:graphicData>
              </a:graphic>
            </wp:inline>
          </w:drawing>
        </w:r>
      </w:ins>
      <w:commentRangeEnd w:id="1362"/>
      <w:ins w:id="1389" w:author="oscar sanchez" w:date="2017-06-29T18:13:00Z">
        <w:r w:rsidR="006B3BEA">
          <w:rPr>
            <w:rStyle w:val="Refdecomentario"/>
          </w:rPr>
          <w:commentReference w:id="1362"/>
        </w:r>
        <w:commentRangeEnd w:id="1363"/>
        <w:r w:rsidR="006B3BEA">
          <w:rPr>
            <w:rStyle w:val="Refdecomentario"/>
          </w:rPr>
          <w:commentReference w:id="1363"/>
        </w:r>
      </w:ins>
    </w:p>
    <w:p w14:paraId="14EDAA95" w14:textId="4CF79A82" w:rsidR="009F70CB" w:rsidRDefault="009F70CB">
      <w:pPr>
        <w:pStyle w:val="Descripcin"/>
        <w:rPr>
          <w:ins w:id="1390" w:author="oscar sanchez" w:date="2017-06-29T17:14:00Z"/>
        </w:rPr>
        <w:pPrChange w:id="1391" w:author="oscar sanchez" w:date="2017-06-29T18:12:00Z">
          <w:pPr/>
        </w:pPrChange>
      </w:pPr>
      <w:ins w:id="1392" w:author="oscar sanchez" w:date="2017-06-29T18:12:00Z">
        <w:r>
          <w:t xml:space="preserve">Figura  </w:t>
        </w:r>
        <w:r>
          <w:fldChar w:fldCharType="begin"/>
        </w:r>
        <w:r>
          <w:instrText xml:space="preserve"> SEQ Figura_ \* ARABIC </w:instrText>
        </w:r>
      </w:ins>
      <w:r>
        <w:fldChar w:fldCharType="separate"/>
      </w:r>
      <w:ins w:id="1393" w:author="oscar sanchez" w:date="2017-06-29T18:12:00Z">
        <w:r>
          <w:rPr>
            <w:noProof/>
          </w:rPr>
          <w:t>11</w:t>
        </w:r>
        <w:r>
          <w:fldChar w:fldCharType="end"/>
        </w:r>
        <w:r>
          <w:t>: Hoja de Eventos Construct 2</w:t>
        </w:r>
      </w:ins>
    </w:p>
    <w:p w14:paraId="146B463B" w14:textId="727213A8" w:rsidR="00812ADA" w:rsidRDefault="00812ADA" w:rsidP="00227C8C">
      <w:pPr>
        <w:rPr>
          <w:ins w:id="1394" w:author="oscar sanchez" w:date="2017-06-29T17:14:00Z"/>
        </w:rPr>
      </w:pPr>
    </w:p>
    <w:tbl>
      <w:tblPr>
        <w:tblStyle w:val="Tabladecuadrcula5oscura-nfasis21"/>
        <w:tblW w:w="0" w:type="auto"/>
        <w:tblLook w:val="04A0" w:firstRow="1" w:lastRow="0" w:firstColumn="1" w:lastColumn="0" w:noHBand="0" w:noVBand="1"/>
      </w:tblPr>
      <w:tblGrid>
        <w:gridCol w:w="4247"/>
        <w:gridCol w:w="4247"/>
      </w:tblGrid>
      <w:tr w:rsidR="00812ADA" w14:paraId="4A56D869" w14:textId="77777777" w:rsidTr="009E5AC4">
        <w:trPr>
          <w:cnfStyle w:val="100000000000" w:firstRow="1" w:lastRow="0" w:firstColumn="0" w:lastColumn="0" w:oddVBand="0" w:evenVBand="0" w:oddHBand="0" w:evenHBand="0" w:firstRowFirstColumn="0" w:firstRowLastColumn="0" w:lastRowFirstColumn="0" w:lastRowLastColumn="0"/>
          <w:ins w:id="1395" w:author="oscar sanchez" w:date="2017-06-29T17:14: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611DABDB" w14:textId="014BCD0D" w:rsidR="00812ADA" w:rsidRDefault="00DA4477" w:rsidP="009E5AC4">
            <w:pPr>
              <w:jc w:val="center"/>
              <w:rPr>
                <w:ins w:id="1396" w:author="oscar sanchez" w:date="2017-06-29T17:14:00Z"/>
              </w:rPr>
            </w:pPr>
            <w:ins w:id="1397" w:author="oscar sanchez" w:date="2017-06-29T17:14:00Z">
              <w:r>
                <w:t>CONSTRUCT 2</w:t>
              </w:r>
            </w:ins>
          </w:p>
        </w:tc>
      </w:tr>
      <w:tr w:rsidR="00812ADA" w14:paraId="1ACF7583" w14:textId="77777777" w:rsidTr="009E5AC4">
        <w:trPr>
          <w:cnfStyle w:val="000000100000" w:firstRow="0" w:lastRow="0" w:firstColumn="0" w:lastColumn="0" w:oddVBand="0" w:evenVBand="0" w:oddHBand="1" w:evenHBand="0" w:firstRowFirstColumn="0" w:firstRowLastColumn="0" w:lastRowFirstColumn="0" w:lastRowLastColumn="0"/>
          <w:ins w:id="1398" w:author="oscar sanchez" w:date="2017-06-29T17:14:00Z"/>
        </w:trPr>
        <w:tc>
          <w:tcPr>
            <w:cnfStyle w:val="001000000000" w:firstRow="0" w:lastRow="0" w:firstColumn="1" w:lastColumn="0" w:oddVBand="0" w:evenVBand="0" w:oddHBand="0" w:evenHBand="0" w:firstRowFirstColumn="0" w:firstRowLastColumn="0" w:lastRowFirstColumn="0" w:lastRowLastColumn="0"/>
            <w:tcW w:w="4247" w:type="dxa"/>
          </w:tcPr>
          <w:p w14:paraId="00B9048C" w14:textId="77777777" w:rsidR="00812ADA" w:rsidRDefault="00812ADA" w:rsidP="009E5AC4">
            <w:pPr>
              <w:rPr>
                <w:ins w:id="1399" w:author="oscar sanchez" w:date="2017-06-29T17:14:00Z"/>
              </w:rPr>
            </w:pPr>
            <w:ins w:id="1400" w:author="oscar sanchez" w:date="2017-06-29T17:14:00Z">
              <w:r>
                <w:t>Fecha de lanzamiento</w:t>
              </w:r>
            </w:ins>
          </w:p>
        </w:tc>
        <w:tc>
          <w:tcPr>
            <w:tcW w:w="4247" w:type="dxa"/>
          </w:tcPr>
          <w:p w14:paraId="54F01E83" w14:textId="10C840D2" w:rsidR="00812ADA" w:rsidRDefault="00DA4477" w:rsidP="009E5AC4">
            <w:pPr>
              <w:cnfStyle w:val="000000100000" w:firstRow="0" w:lastRow="0" w:firstColumn="0" w:lastColumn="0" w:oddVBand="0" w:evenVBand="0" w:oddHBand="1" w:evenHBand="0" w:firstRowFirstColumn="0" w:firstRowLastColumn="0" w:lastRowFirstColumn="0" w:lastRowLastColumn="0"/>
              <w:rPr>
                <w:ins w:id="1401" w:author="oscar sanchez" w:date="2017-06-29T17:14:00Z"/>
              </w:rPr>
            </w:pPr>
            <w:ins w:id="1402" w:author="oscar sanchez" w:date="2017-06-29T17:14:00Z">
              <w:r>
                <w:t>2011</w:t>
              </w:r>
            </w:ins>
          </w:p>
        </w:tc>
      </w:tr>
      <w:tr w:rsidR="00812ADA" w14:paraId="31FB525D" w14:textId="77777777" w:rsidTr="009E5AC4">
        <w:trPr>
          <w:ins w:id="1403" w:author="oscar sanchez" w:date="2017-06-29T17:14:00Z"/>
        </w:trPr>
        <w:tc>
          <w:tcPr>
            <w:cnfStyle w:val="001000000000" w:firstRow="0" w:lastRow="0" w:firstColumn="1" w:lastColumn="0" w:oddVBand="0" w:evenVBand="0" w:oddHBand="0" w:evenHBand="0" w:firstRowFirstColumn="0" w:firstRowLastColumn="0" w:lastRowFirstColumn="0" w:lastRowLastColumn="0"/>
            <w:tcW w:w="4247" w:type="dxa"/>
          </w:tcPr>
          <w:p w14:paraId="23DBF371" w14:textId="77777777" w:rsidR="00812ADA" w:rsidRDefault="00812ADA" w:rsidP="009E5AC4">
            <w:pPr>
              <w:rPr>
                <w:ins w:id="1404" w:author="oscar sanchez" w:date="2017-06-29T17:14:00Z"/>
              </w:rPr>
            </w:pPr>
            <w:ins w:id="1405" w:author="oscar sanchez" w:date="2017-06-29T17:14:00Z">
              <w:r>
                <w:t>Programado en</w:t>
              </w:r>
            </w:ins>
          </w:p>
        </w:tc>
        <w:tc>
          <w:tcPr>
            <w:tcW w:w="4247" w:type="dxa"/>
          </w:tcPr>
          <w:p w14:paraId="4816E927" w14:textId="110C0181" w:rsidR="00812ADA" w:rsidRDefault="00DA4477" w:rsidP="009E5AC4">
            <w:pPr>
              <w:cnfStyle w:val="000000000000" w:firstRow="0" w:lastRow="0" w:firstColumn="0" w:lastColumn="0" w:oddVBand="0" w:evenVBand="0" w:oddHBand="0" w:evenHBand="0" w:firstRowFirstColumn="0" w:firstRowLastColumn="0" w:lastRowFirstColumn="0" w:lastRowLastColumn="0"/>
              <w:rPr>
                <w:ins w:id="1406" w:author="oscar sanchez" w:date="2017-06-29T17:14:00Z"/>
              </w:rPr>
            </w:pPr>
            <w:ins w:id="1407" w:author="oscar sanchez" w:date="2017-06-29T17:15:00Z">
              <w:r>
                <w:t>C++, Javascript</w:t>
              </w:r>
            </w:ins>
          </w:p>
        </w:tc>
      </w:tr>
      <w:tr w:rsidR="00812ADA" w14:paraId="2E3A1212" w14:textId="77777777" w:rsidTr="009E5AC4">
        <w:trPr>
          <w:cnfStyle w:val="000000100000" w:firstRow="0" w:lastRow="0" w:firstColumn="0" w:lastColumn="0" w:oddVBand="0" w:evenVBand="0" w:oddHBand="1" w:evenHBand="0" w:firstRowFirstColumn="0" w:firstRowLastColumn="0" w:lastRowFirstColumn="0" w:lastRowLastColumn="0"/>
          <w:ins w:id="1408" w:author="oscar sanchez" w:date="2017-06-29T17:14:00Z"/>
        </w:trPr>
        <w:tc>
          <w:tcPr>
            <w:cnfStyle w:val="001000000000" w:firstRow="0" w:lastRow="0" w:firstColumn="1" w:lastColumn="0" w:oddVBand="0" w:evenVBand="0" w:oddHBand="0" w:evenHBand="0" w:firstRowFirstColumn="0" w:firstRowLastColumn="0" w:lastRowFirstColumn="0" w:lastRowLastColumn="0"/>
            <w:tcW w:w="4247" w:type="dxa"/>
          </w:tcPr>
          <w:p w14:paraId="1193816B" w14:textId="77777777" w:rsidR="00812ADA" w:rsidRDefault="00812ADA" w:rsidP="009E5AC4">
            <w:pPr>
              <w:rPr>
                <w:ins w:id="1409" w:author="oscar sanchez" w:date="2017-06-29T17:14:00Z"/>
              </w:rPr>
            </w:pPr>
            <w:ins w:id="1410" w:author="oscar sanchez" w:date="2017-06-29T17:14:00Z">
              <w:r>
                <w:t>Lenguaje de programación</w:t>
              </w:r>
            </w:ins>
          </w:p>
        </w:tc>
        <w:tc>
          <w:tcPr>
            <w:tcW w:w="4247" w:type="dxa"/>
          </w:tcPr>
          <w:p w14:paraId="62D8B239" w14:textId="126AE104" w:rsidR="00812ADA" w:rsidRDefault="00DA4477" w:rsidP="009E5AC4">
            <w:pPr>
              <w:cnfStyle w:val="000000100000" w:firstRow="0" w:lastRow="0" w:firstColumn="0" w:lastColumn="0" w:oddVBand="0" w:evenVBand="0" w:oddHBand="1" w:evenHBand="0" w:firstRowFirstColumn="0" w:firstRowLastColumn="0" w:lastRowFirstColumn="0" w:lastRowLastColumn="0"/>
              <w:rPr>
                <w:ins w:id="1411" w:author="oscar sanchez" w:date="2017-06-29T17:14:00Z"/>
              </w:rPr>
            </w:pPr>
            <w:ins w:id="1412" w:author="oscar sanchez" w:date="2017-06-29T17:15:00Z">
              <w:r>
                <w:t>Javascript</w:t>
              </w:r>
            </w:ins>
          </w:p>
        </w:tc>
      </w:tr>
      <w:tr w:rsidR="00812ADA" w14:paraId="41139DDD" w14:textId="77777777" w:rsidTr="009E5AC4">
        <w:trPr>
          <w:ins w:id="1413" w:author="oscar sanchez" w:date="2017-06-29T17:14:00Z"/>
        </w:trPr>
        <w:tc>
          <w:tcPr>
            <w:cnfStyle w:val="001000000000" w:firstRow="0" w:lastRow="0" w:firstColumn="1" w:lastColumn="0" w:oddVBand="0" w:evenVBand="0" w:oddHBand="0" w:evenHBand="0" w:firstRowFirstColumn="0" w:firstRowLastColumn="0" w:lastRowFirstColumn="0" w:lastRowLastColumn="0"/>
            <w:tcW w:w="4247" w:type="dxa"/>
          </w:tcPr>
          <w:p w14:paraId="04D3FC75" w14:textId="77777777" w:rsidR="00812ADA" w:rsidRDefault="00812ADA" w:rsidP="009E5AC4">
            <w:pPr>
              <w:rPr>
                <w:ins w:id="1414" w:author="oscar sanchez" w:date="2017-06-29T17:14:00Z"/>
              </w:rPr>
            </w:pPr>
            <w:ins w:id="1415" w:author="oscar sanchez" w:date="2017-06-29T17:14:00Z">
              <w:r>
                <w:t>Licencia</w:t>
              </w:r>
            </w:ins>
          </w:p>
        </w:tc>
        <w:tc>
          <w:tcPr>
            <w:tcW w:w="4247" w:type="dxa"/>
          </w:tcPr>
          <w:p w14:paraId="5388C5A8" w14:textId="77777777" w:rsidR="00812ADA" w:rsidRDefault="00812ADA">
            <w:pPr>
              <w:keepNext/>
              <w:cnfStyle w:val="000000000000" w:firstRow="0" w:lastRow="0" w:firstColumn="0" w:lastColumn="0" w:oddVBand="0" w:evenVBand="0" w:oddHBand="0" w:evenHBand="0" w:firstRowFirstColumn="0" w:firstRowLastColumn="0" w:lastRowFirstColumn="0" w:lastRowLastColumn="0"/>
              <w:rPr>
                <w:ins w:id="1416" w:author="oscar sanchez" w:date="2017-06-29T17:14:00Z"/>
              </w:rPr>
              <w:pPrChange w:id="1417" w:author="oscar sanchez" w:date="2017-06-29T17:30:00Z">
                <w:pPr>
                  <w:cnfStyle w:val="000000000000" w:firstRow="0" w:lastRow="0" w:firstColumn="0" w:lastColumn="0" w:oddVBand="0" w:evenVBand="0" w:oddHBand="0" w:evenHBand="0" w:firstRowFirstColumn="0" w:firstRowLastColumn="0" w:lastRowFirstColumn="0" w:lastRowLastColumn="0"/>
                </w:pPr>
              </w:pPrChange>
            </w:pPr>
            <w:ins w:id="1418" w:author="oscar sanchez" w:date="2017-06-29T17:14:00Z">
              <w:r>
                <w:t>Software Propietario</w:t>
              </w:r>
            </w:ins>
          </w:p>
        </w:tc>
      </w:tr>
    </w:tbl>
    <w:p w14:paraId="1D690626" w14:textId="7999AEB3" w:rsidR="00812ADA" w:rsidRDefault="00F979B1">
      <w:pPr>
        <w:pStyle w:val="Descripcin"/>
        <w:pPrChange w:id="1419" w:author="oscar sanchez" w:date="2017-06-29T17:30:00Z">
          <w:pPr/>
        </w:pPrChange>
      </w:pPr>
      <w:ins w:id="1420" w:author="oscar sanchez" w:date="2017-06-29T17:30:00Z">
        <w:r>
          <w:t xml:space="preserve">Tabla </w:t>
        </w:r>
        <w:r>
          <w:fldChar w:fldCharType="begin"/>
        </w:r>
        <w:r>
          <w:instrText xml:space="preserve"> SEQ Tabla \* ARABIC </w:instrText>
        </w:r>
      </w:ins>
      <w:r>
        <w:fldChar w:fldCharType="separate"/>
      </w:r>
      <w:ins w:id="1421" w:author="oscar sanchez" w:date="2017-06-29T17:30:00Z">
        <w:r>
          <w:rPr>
            <w:noProof/>
          </w:rPr>
          <w:t>21</w:t>
        </w:r>
        <w:r>
          <w:fldChar w:fldCharType="end"/>
        </w:r>
        <w:r>
          <w:t>: Construct 2 Datos</w:t>
        </w:r>
      </w:ins>
    </w:p>
    <w:p w14:paraId="08C4F063" w14:textId="77777777" w:rsidR="00227C8C" w:rsidRDefault="00227C8C" w:rsidP="00227C8C">
      <w:pPr>
        <w:pStyle w:val="Ttulo4"/>
      </w:pPr>
      <w:r>
        <w:t>Game Maker</w:t>
      </w:r>
    </w:p>
    <w:p w14:paraId="0646A943" w14:textId="717C4BEA" w:rsidR="00227C8C" w:rsidRDefault="00227C8C" w:rsidP="00227C8C">
      <w:r>
        <w:t xml:space="preserve">Fundamentalmente divide su funcionamiento en dos grandes </w:t>
      </w:r>
      <w:commentRangeStart w:id="1422"/>
      <w:del w:id="1423" w:author="oscar sanchez" w:date="2017-06-26T12:05:00Z">
        <w:r w:rsidDel="00980A4A">
          <w:delText>partes</w:delText>
        </w:r>
        <w:commentRangeEnd w:id="1422"/>
        <w:r w:rsidR="00471378" w:rsidDel="00980A4A">
          <w:rPr>
            <w:rStyle w:val="Refdecomentario"/>
          </w:rPr>
          <w:commentReference w:id="1422"/>
        </w:r>
      </w:del>
      <w:ins w:id="1424" w:author="oscar sanchez" w:date="2017-06-26T12:05:00Z">
        <w:r w:rsidR="00980A4A">
          <w:t>apartados</w:t>
        </w:r>
      </w:ins>
      <w:r>
        <w:t>, por un lado en el sistema de eventos y comportamientos, que se compone de hojas de eventos en la que cada hoja tiene una serie de eventos y sus sentencias condicionales y una vez que se cumpla se realizará el comportamiento asignado</w:t>
      </w:r>
      <w:ins w:id="1425" w:author="oscar sanchez" w:date="2017-06-26T12:05:00Z">
        <w:r w:rsidR="00980A4A">
          <w:t>. Y</w:t>
        </w:r>
      </w:ins>
      <w:del w:id="1426" w:author="oscar sanchez" w:date="2017-06-26T12:05:00Z">
        <w:r w:rsidDel="00980A4A">
          <w:delText>,</w:delText>
        </w:r>
      </w:del>
      <w:r>
        <w:t xml:space="preserve"> </w:t>
      </w:r>
      <w:commentRangeStart w:id="1427"/>
      <w:r>
        <w:t xml:space="preserve">por </w:t>
      </w:r>
      <w:commentRangeEnd w:id="1427"/>
      <w:r w:rsidR="00471378">
        <w:rPr>
          <w:rStyle w:val="Refdecomentario"/>
        </w:rPr>
        <w:commentReference w:id="1427"/>
      </w:r>
      <w:r>
        <w:t>otro lado en evitar la selección de instancias mediante la selección de los objetos por medio de</w:t>
      </w:r>
      <w:ins w:id="1428" w:author="oscar sanchez" w:date="2017-06-26T12:06:00Z">
        <w:r w:rsidR="00980A4A">
          <w:t xml:space="preserve">l menú contextual </w:t>
        </w:r>
      </w:ins>
      <w:del w:id="1429" w:author="oscar sanchez" w:date="2017-06-26T12:06:00Z">
        <w:r w:rsidDel="00980A4A">
          <w:delText xml:space="preserve"> </w:delText>
        </w:r>
      </w:del>
      <w:commentRangeStart w:id="1430"/>
      <w:del w:id="1431" w:author="oscar sanchez" w:date="2017-06-26T12:05:00Z">
        <w:r w:rsidDel="00980A4A">
          <w:delText xml:space="preserve">selectores </w:delText>
        </w:r>
        <w:commentRangeEnd w:id="1430"/>
        <w:r w:rsidR="00471378" w:rsidDel="00980A4A">
          <w:rPr>
            <w:rStyle w:val="Refdecomentario"/>
          </w:rPr>
          <w:commentReference w:id="1430"/>
        </w:r>
      </w:del>
      <w:r>
        <w:t xml:space="preserve">que especifica el creador en las hojas de comportamiento. </w:t>
      </w:r>
    </w:p>
    <w:p w14:paraId="5FD811A8" w14:textId="4E50435A" w:rsidR="00227C8C" w:rsidRDefault="00227C8C" w:rsidP="00227C8C">
      <w:r>
        <w:rPr>
          <w:noProof/>
          <w:lang w:eastAsia="es-ES"/>
        </w:rPr>
        <w:lastRenderedPageBreak/>
        <mc:AlternateContent>
          <mc:Choice Requires="wps">
            <w:drawing>
              <wp:anchor distT="0" distB="0" distL="114300" distR="114300" simplePos="0" relativeHeight="251679744" behindDoc="0" locked="0" layoutInCell="1" allowOverlap="1" wp14:anchorId="39625157" wp14:editId="0BD753F8">
                <wp:simplePos x="0" y="0"/>
                <wp:positionH relativeFrom="column">
                  <wp:posOffset>3441700</wp:posOffset>
                </wp:positionH>
                <wp:positionV relativeFrom="paragraph">
                  <wp:posOffset>2061210</wp:posOffset>
                </wp:positionV>
                <wp:extent cx="2438400" cy="635"/>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0AC52851" w14:textId="5A2CDE14" w:rsidR="0005012A" w:rsidRPr="00A2096E" w:rsidRDefault="0005012A" w:rsidP="00227C8C">
                            <w:pPr>
                              <w:pStyle w:val="Descripcin"/>
                              <w:jc w:val="center"/>
                              <w:rPr>
                                <w:noProof/>
                              </w:rPr>
                            </w:pPr>
                            <w:r>
                              <w:t xml:space="preserve">Figura  </w:t>
                            </w:r>
                            <w:fldSimple w:instr=" SEQ Figura_ \* ARABIC ">
                              <w:ins w:id="1432" w:author="oscar sanchez" w:date="2017-06-29T18:12:00Z">
                                <w:r>
                                  <w:rPr>
                                    <w:noProof/>
                                  </w:rPr>
                                  <w:t>12</w:t>
                                </w:r>
                              </w:ins>
                              <w:del w:id="1433" w:author="oscar sanchez" w:date="2017-06-29T18:12:00Z">
                                <w:r w:rsidDel="009F70CB">
                                  <w:rPr>
                                    <w:noProof/>
                                  </w:rPr>
                                  <w:delText>11</w:delText>
                                </w:r>
                              </w:del>
                            </w:fldSimple>
                            <w:r>
                              <w:t>: Game Maker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625157" id="Cuadro de texto 31" o:spid="_x0000_s1037" type="#_x0000_t202" style="position:absolute;margin-left:271pt;margin-top:162.3pt;width:19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" stroked="f">
                <v:textbox style="mso-fit-shape-to-text:t" inset="0,0,0,0">
                  <w:txbxContent>
                    <w:p w14:paraId="0AC52851" w14:textId="5A2CDE14" w:rsidR="0005012A" w:rsidRPr="00A2096E" w:rsidRDefault="0005012A" w:rsidP="00227C8C">
                      <w:pPr>
                        <w:pStyle w:val="Descripcin"/>
                        <w:jc w:val="center"/>
                        <w:rPr>
                          <w:noProof/>
                        </w:rPr>
                      </w:pPr>
                      <w:r>
                        <w:t xml:space="preserve">Figura  </w:t>
                      </w:r>
                      <w:fldSimple w:instr=" SEQ Figura_ \* ARABIC ">
                        <w:ins w:id="1434" w:author="oscar sanchez" w:date="2017-06-29T18:12:00Z">
                          <w:r>
                            <w:rPr>
                              <w:noProof/>
                            </w:rPr>
                            <w:t>12</w:t>
                          </w:r>
                        </w:ins>
                        <w:del w:id="1435" w:author="oscar sanchez" w:date="2017-06-29T18:12:00Z">
                          <w:r w:rsidDel="009F70CB">
                            <w:rPr>
                              <w:noProof/>
                            </w:rPr>
                            <w:delText>11</w:delText>
                          </w:r>
                        </w:del>
                      </w:fldSimple>
                      <w:r>
                        <w:t>: Game Maker</w:t>
                      </w:r>
                    </w:p>
                  </w:txbxContent>
                </v:textbox>
                <w10:wrap type="square"/>
              </v:shape>
            </w:pict>
          </mc:Fallback>
        </mc:AlternateContent>
      </w:r>
      <w:r>
        <w:rPr>
          <w:noProof/>
          <w:lang w:eastAsia="es-ES"/>
        </w:rPr>
        <w:drawing>
          <wp:anchor distT="0" distB="0" distL="114300" distR="114300" simplePos="0" relativeHeight="251678720" behindDoc="0" locked="0" layoutInCell="1" allowOverlap="1" wp14:anchorId="5EBD1102" wp14:editId="1642513F">
            <wp:simplePos x="0" y="0"/>
            <wp:positionH relativeFrom="margin">
              <wp:align>right</wp:align>
            </wp:positionH>
            <wp:positionV relativeFrom="paragraph">
              <wp:posOffset>487680</wp:posOffset>
            </wp:positionV>
            <wp:extent cx="1440000" cy="1440000"/>
            <wp:effectExtent l="0" t="0" r="8255" b="8255"/>
            <wp:wrapSquare wrapText="bothSides"/>
            <wp:docPr id="30" name="Imagen 30" descr="The game mak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game maker log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Game Maker Studio</w:t>
      </w:r>
      <w:commentRangeStart w:id="1436"/>
      <w:r>
        <w:t xml:space="preserve">, </w:t>
      </w:r>
      <w:ins w:id="1437" w:author="oscar sanchez" w:date="2017-06-26T12:06:00Z">
        <w:r w:rsidR="00980A4A">
          <w:t>(</w:t>
        </w:r>
      </w:ins>
      <w:r>
        <w:t>a partir de ahora GM</w:t>
      </w:r>
      <w:ins w:id="1438" w:author="oscar sanchez" w:date="2017-06-26T12:06:00Z">
        <w:r w:rsidR="00980A4A">
          <w:t>)</w:t>
        </w:r>
      </w:ins>
      <w:r>
        <w:t xml:space="preserve"> </w:t>
      </w:r>
      <w:commentRangeEnd w:id="1436"/>
      <w:r w:rsidR="00471378">
        <w:rPr>
          <w:rStyle w:val="Refdecomentario"/>
        </w:rPr>
        <w:commentReference w:id="1436"/>
      </w:r>
      <w:r>
        <w:t xml:space="preserve">es un software y kit de desarrollo para la creación de videojuegos creado en </w:t>
      </w:r>
      <w:r w:rsidRPr="00C72902">
        <w:rPr>
          <w:b/>
        </w:rPr>
        <w:t>Delphi</w:t>
      </w:r>
      <w:ins w:id="1439" w:author="oscar sanchez" w:date="2017-06-26T12:06:00Z">
        <w:r w:rsidR="00980A4A">
          <w:rPr>
            <w:b/>
          </w:rPr>
          <w:t xml:space="preserve">. </w:t>
        </w:r>
      </w:ins>
      <w:del w:id="1440" w:author="oscar sanchez" w:date="2017-06-26T12:06:00Z">
        <w:r w:rsidRPr="00C72902" w:rsidDel="00980A4A">
          <w:rPr>
            <w:b/>
          </w:rPr>
          <w:delText>*</w:delText>
        </w:r>
        <w:r w:rsidDel="00980A4A">
          <w:delText xml:space="preserve"> </w:delText>
        </w:r>
      </w:del>
      <w:ins w:id="1441" w:author="oscar sanchez" w:date="2017-06-26T12:06:00Z">
        <w:r w:rsidR="00980A4A">
          <w:t xml:space="preserve">Nació </w:t>
        </w:r>
      </w:ins>
      <w:commentRangeStart w:id="1442"/>
      <w:del w:id="1443" w:author="oscar sanchez" w:date="2017-06-26T12:06:00Z">
        <w:r w:rsidDel="00980A4A">
          <w:delText xml:space="preserve">nacido </w:delText>
        </w:r>
        <w:commentRangeEnd w:id="1442"/>
        <w:r w:rsidR="00471378" w:rsidDel="00980A4A">
          <w:rPr>
            <w:rStyle w:val="Refdecomentario"/>
          </w:rPr>
          <w:commentReference w:id="1442"/>
        </w:r>
      </w:del>
      <w:r>
        <w:t xml:space="preserve">en el ámbito académico a finales de los noventa en Países Bajos. El profesor de la universidad de Utrecht, Mark Overmars, empezó a desarrollar una herramienta para ayudar a los estudiantes en la animación de personajes tanto de juegos como de otros ámbitos del dibujo, pero el proyecto fue creciendo y se </w:t>
      </w:r>
      <w:commentRangeStart w:id="1444"/>
      <w:del w:id="1445" w:author="oscar sanchez" w:date="2017-06-26T12:06:00Z">
        <w:r w:rsidDel="00980A4A">
          <w:delText xml:space="preserve">convierto </w:delText>
        </w:r>
      </w:del>
      <w:commentRangeEnd w:id="1444"/>
      <w:ins w:id="1446" w:author="oscar sanchez" w:date="2017-06-26T12:06:00Z">
        <w:r w:rsidR="00980A4A">
          <w:t xml:space="preserve">convirtió </w:t>
        </w:r>
      </w:ins>
      <w:r w:rsidR="00471378">
        <w:rPr>
          <w:rStyle w:val="Refdecomentario"/>
        </w:rPr>
        <w:commentReference w:id="1444"/>
      </w:r>
      <w:r>
        <w:t xml:space="preserve">en un software para que los estudiantes pudieran crear videojuegos en los primeros momentos de su carrera con pocos conocimientos de programación. En 1999 GM dejo de ser únicamente un programa para los alumnos de Overmars y fue lanzado al mercado. </w:t>
      </w:r>
    </w:p>
    <w:p w14:paraId="7F2A3B36" w14:textId="6A88C915" w:rsidR="00227C8C" w:rsidRDefault="00227C8C" w:rsidP="00227C8C">
      <w:r>
        <w:t xml:space="preserve">La principal característica de Game Maker es que se intenta adaptar a todo tipo de usuarios, ya que </w:t>
      </w:r>
      <w:commentRangeStart w:id="1447"/>
      <w:del w:id="1448" w:author="oscar sanchez" w:date="2017-06-26T12:06:00Z">
        <w:r w:rsidDel="00980A4A">
          <w:delText xml:space="preserve">permiten </w:delText>
        </w:r>
      </w:del>
      <w:commentRangeEnd w:id="1447"/>
      <w:ins w:id="1449" w:author="oscar sanchez" w:date="2017-06-26T12:06:00Z">
        <w:r w:rsidR="00980A4A">
          <w:t xml:space="preserve">permite </w:t>
        </w:r>
      </w:ins>
      <w:r w:rsidR="00471378">
        <w:rPr>
          <w:rStyle w:val="Refdecomentario"/>
        </w:rPr>
        <w:commentReference w:id="1447"/>
      </w:r>
      <w:r>
        <w:t xml:space="preserve">realizar la implementación de las funcionalidades de dos formas completamente </w:t>
      </w:r>
      <w:commentRangeStart w:id="1450"/>
      <w:r>
        <w:t>distintas</w:t>
      </w:r>
      <w:ins w:id="1451" w:author="oscar sanchez" w:date="2017-06-26T12:07:00Z">
        <w:r w:rsidR="00980A4A">
          <w:t>:</w:t>
        </w:r>
      </w:ins>
      <w:r>
        <w:t xml:space="preserve"> </w:t>
      </w:r>
      <w:commentRangeEnd w:id="1450"/>
      <w:r w:rsidR="00471378">
        <w:rPr>
          <w:rStyle w:val="Refdecomentario"/>
        </w:rPr>
        <w:commentReference w:id="1450"/>
      </w:r>
      <w:r>
        <w:t xml:space="preserve">una desde su interfaz visual haciendo uso del Drag and Drop sobre objetos y otra mediante su lenguaje de programación GML. </w:t>
      </w:r>
    </w:p>
    <w:p w14:paraId="122E7703" w14:textId="3D0159EB" w:rsidR="00227C8C" w:rsidRDefault="00227C8C" w:rsidP="00227C8C">
      <w:pPr>
        <w:rPr>
          <w:ins w:id="1452" w:author="oscar sanchez" w:date="2017-06-29T16:55:00Z"/>
        </w:rPr>
      </w:pPr>
      <w:r>
        <w:t xml:space="preserve">En 2012 Yoyo Games (compañía propietaria de GM) lanzó en paralelo a la versión estándar de Game Maker otra versión llamada Game Maker: Studio, que incorporaba cambios profundos el programa tanto a nivel visual como a bajo nivel e incluía nuevas posibilidades de exportación a plataformas y sistemas operativos. En 2015 la versión Game Maker fue retirada por Yoyo Games y la rama Game Maker Studio se </w:t>
      </w:r>
      <w:commentRangeStart w:id="1453"/>
      <w:del w:id="1454" w:author="oscar sanchez" w:date="2017-06-26T12:07:00Z">
        <w:r w:rsidDel="00980A4A">
          <w:delText xml:space="preserve">convierto </w:delText>
        </w:r>
      </w:del>
      <w:commentRangeEnd w:id="1453"/>
      <w:ins w:id="1455" w:author="oscar sanchez" w:date="2017-06-26T12:07:00Z">
        <w:r w:rsidR="00980A4A">
          <w:t xml:space="preserve">convirtió </w:t>
        </w:r>
      </w:ins>
      <w:r w:rsidR="00471378">
        <w:rPr>
          <w:rStyle w:val="Refdecomentario"/>
        </w:rPr>
        <w:commentReference w:id="1453"/>
      </w:r>
      <w:r>
        <w:t xml:space="preserve">en la única versión del programa. </w:t>
      </w:r>
    </w:p>
    <w:tbl>
      <w:tblPr>
        <w:tblStyle w:val="Tabladecuadrcula5oscura-nfasis21"/>
        <w:tblW w:w="0" w:type="auto"/>
        <w:tblLook w:val="04A0" w:firstRow="1" w:lastRow="0" w:firstColumn="1" w:lastColumn="0" w:noHBand="0" w:noVBand="1"/>
      </w:tblPr>
      <w:tblGrid>
        <w:gridCol w:w="4247"/>
        <w:gridCol w:w="4247"/>
      </w:tblGrid>
      <w:tr w:rsidR="00812ADA" w14:paraId="7F4F2929" w14:textId="77777777" w:rsidTr="009E5AC4">
        <w:trPr>
          <w:cnfStyle w:val="100000000000" w:firstRow="1" w:lastRow="0" w:firstColumn="0" w:lastColumn="0" w:oddVBand="0" w:evenVBand="0" w:oddHBand="0" w:evenHBand="0" w:firstRowFirstColumn="0" w:firstRowLastColumn="0" w:lastRowFirstColumn="0" w:lastRowLastColumn="0"/>
          <w:ins w:id="1456" w:author="oscar sanchez" w:date="2017-06-29T16:55: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66C71A77" w14:textId="77777777" w:rsidR="00812ADA" w:rsidRDefault="00812ADA" w:rsidP="009E5AC4">
            <w:pPr>
              <w:jc w:val="center"/>
              <w:rPr>
                <w:ins w:id="1457" w:author="oscar sanchez" w:date="2017-06-29T16:55:00Z"/>
              </w:rPr>
            </w:pPr>
            <w:ins w:id="1458" w:author="oscar sanchez" w:date="2017-06-29T16:55:00Z">
              <w:r>
                <w:t>GAME MAKER</w:t>
              </w:r>
            </w:ins>
          </w:p>
        </w:tc>
      </w:tr>
      <w:tr w:rsidR="00812ADA" w14:paraId="229C8698" w14:textId="77777777" w:rsidTr="009E5AC4">
        <w:trPr>
          <w:cnfStyle w:val="000000100000" w:firstRow="0" w:lastRow="0" w:firstColumn="0" w:lastColumn="0" w:oddVBand="0" w:evenVBand="0" w:oddHBand="1" w:evenHBand="0" w:firstRowFirstColumn="0" w:firstRowLastColumn="0" w:lastRowFirstColumn="0" w:lastRowLastColumn="0"/>
          <w:ins w:id="1459" w:author="oscar sanchez" w:date="2017-06-29T16:55:00Z"/>
        </w:trPr>
        <w:tc>
          <w:tcPr>
            <w:cnfStyle w:val="001000000000" w:firstRow="0" w:lastRow="0" w:firstColumn="1" w:lastColumn="0" w:oddVBand="0" w:evenVBand="0" w:oddHBand="0" w:evenHBand="0" w:firstRowFirstColumn="0" w:firstRowLastColumn="0" w:lastRowFirstColumn="0" w:lastRowLastColumn="0"/>
            <w:tcW w:w="4247" w:type="dxa"/>
          </w:tcPr>
          <w:p w14:paraId="1AEAF33F" w14:textId="77777777" w:rsidR="00812ADA" w:rsidRDefault="00812ADA" w:rsidP="009E5AC4">
            <w:pPr>
              <w:rPr>
                <w:ins w:id="1460" w:author="oscar sanchez" w:date="2017-06-29T16:55:00Z"/>
              </w:rPr>
            </w:pPr>
            <w:ins w:id="1461" w:author="oscar sanchez" w:date="2017-06-29T16:55:00Z">
              <w:r>
                <w:t>Fecha de lanzamiento</w:t>
              </w:r>
            </w:ins>
          </w:p>
        </w:tc>
        <w:tc>
          <w:tcPr>
            <w:tcW w:w="4247" w:type="dxa"/>
          </w:tcPr>
          <w:p w14:paraId="42827A59" w14:textId="77777777" w:rsidR="00812ADA" w:rsidRDefault="00812ADA" w:rsidP="009E5AC4">
            <w:pPr>
              <w:cnfStyle w:val="000000100000" w:firstRow="0" w:lastRow="0" w:firstColumn="0" w:lastColumn="0" w:oddVBand="0" w:evenVBand="0" w:oddHBand="1" w:evenHBand="0" w:firstRowFirstColumn="0" w:firstRowLastColumn="0" w:lastRowFirstColumn="0" w:lastRowLastColumn="0"/>
              <w:rPr>
                <w:ins w:id="1462" w:author="oscar sanchez" w:date="2017-06-29T16:55:00Z"/>
              </w:rPr>
            </w:pPr>
            <w:ins w:id="1463" w:author="oscar sanchez" w:date="2017-06-29T16:55:00Z">
              <w:r>
                <w:t>Noviembre 1999</w:t>
              </w:r>
            </w:ins>
          </w:p>
        </w:tc>
      </w:tr>
      <w:tr w:rsidR="00812ADA" w14:paraId="65C8A26C" w14:textId="77777777" w:rsidTr="009E5AC4">
        <w:trPr>
          <w:ins w:id="1464" w:author="oscar sanchez" w:date="2017-06-29T16:55:00Z"/>
        </w:trPr>
        <w:tc>
          <w:tcPr>
            <w:cnfStyle w:val="001000000000" w:firstRow="0" w:lastRow="0" w:firstColumn="1" w:lastColumn="0" w:oddVBand="0" w:evenVBand="0" w:oddHBand="0" w:evenHBand="0" w:firstRowFirstColumn="0" w:firstRowLastColumn="0" w:lastRowFirstColumn="0" w:lastRowLastColumn="0"/>
            <w:tcW w:w="4247" w:type="dxa"/>
          </w:tcPr>
          <w:p w14:paraId="69E43C06" w14:textId="77777777" w:rsidR="00812ADA" w:rsidRDefault="00812ADA" w:rsidP="009E5AC4">
            <w:pPr>
              <w:rPr>
                <w:ins w:id="1465" w:author="oscar sanchez" w:date="2017-06-29T16:55:00Z"/>
              </w:rPr>
            </w:pPr>
            <w:ins w:id="1466" w:author="oscar sanchez" w:date="2017-06-29T16:55:00Z">
              <w:r>
                <w:t>Programado en</w:t>
              </w:r>
            </w:ins>
          </w:p>
        </w:tc>
        <w:tc>
          <w:tcPr>
            <w:tcW w:w="4247" w:type="dxa"/>
          </w:tcPr>
          <w:p w14:paraId="73DFA4F8" w14:textId="77777777" w:rsidR="00812ADA" w:rsidRDefault="00812ADA" w:rsidP="009E5AC4">
            <w:pPr>
              <w:cnfStyle w:val="000000000000" w:firstRow="0" w:lastRow="0" w:firstColumn="0" w:lastColumn="0" w:oddVBand="0" w:evenVBand="0" w:oddHBand="0" w:evenHBand="0" w:firstRowFirstColumn="0" w:firstRowLastColumn="0" w:lastRowFirstColumn="0" w:lastRowLastColumn="0"/>
              <w:rPr>
                <w:ins w:id="1467" w:author="oscar sanchez" w:date="2017-06-29T16:55:00Z"/>
              </w:rPr>
            </w:pPr>
            <w:ins w:id="1468" w:author="oscar sanchez" w:date="2017-06-29T16:55:00Z">
              <w:r>
                <w:t>Delphi</w:t>
              </w:r>
            </w:ins>
          </w:p>
        </w:tc>
      </w:tr>
      <w:tr w:rsidR="00812ADA" w14:paraId="33CA318C" w14:textId="77777777" w:rsidTr="009E5AC4">
        <w:trPr>
          <w:cnfStyle w:val="000000100000" w:firstRow="0" w:lastRow="0" w:firstColumn="0" w:lastColumn="0" w:oddVBand="0" w:evenVBand="0" w:oddHBand="1" w:evenHBand="0" w:firstRowFirstColumn="0" w:firstRowLastColumn="0" w:lastRowFirstColumn="0" w:lastRowLastColumn="0"/>
          <w:ins w:id="1469" w:author="oscar sanchez" w:date="2017-06-29T16:55:00Z"/>
        </w:trPr>
        <w:tc>
          <w:tcPr>
            <w:cnfStyle w:val="001000000000" w:firstRow="0" w:lastRow="0" w:firstColumn="1" w:lastColumn="0" w:oddVBand="0" w:evenVBand="0" w:oddHBand="0" w:evenHBand="0" w:firstRowFirstColumn="0" w:firstRowLastColumn="0" w:lastRowFirstColumn="0" w:lastRowLastColumn="0"/>
            <w:tcW w:w="4247" w:type="dxa"/>
          </w:tcPr>
          <w:p w14:paraId="5D0BEB77" w14:textId="77777777" w:rsidR="00812ADA" w:rsidRDefault="00812ADA" w:rsidP="009E5AC4">
            <w:pPr>
              <w:rPr>
                <w:ins w:id="1470" w:author="oscar sanchez" w:date="2017-06-29T16:55:00Z"/>
              </w:rPr>
            </w:pPr>
            <w:ins w:id="1471" w:author="oscar sanchez" w:date="2017-06-29T16:55:00Z">
              <w:r>
                <w:t>Lenguaje de programación</w:t>
              </w:r>
            </w:ins>
          </w:p>
        </w:tc>
        <w:tc>
          <w:tcPr>
            <w:tcW w:w="4247" w:type="dxa"/>
          </w:tcPr>
          <w:p w14:paraId="2D551317" w14:textId="77777777" w:rsidR="00812ADA" w:rsidRDefault="00812ADA" w:rsidP="009E5AC4">
            <w:pPr>
              <w:cnfStyle w:val="000000100000" w:firstRow="0" w:lastRow="0" w:firstColumn="0" w:lastColumn="0" w:oddVBand="0" w:evenVBand="0" w:oddHBand="1" w:evenHBand="0" w:firstRowFirstColumn="0" w:firstRowLastColumn="0" w:lastRowFirstColumn="0" w:lastRowLastColumn="0"/>
              <w:rPr>
                <w:ins w:id="1472" w:author="oscar sanchez" w:date="2017-06-29T16:55:00Z"/>
              </w:rPr>
            </w:pPr>
            <w:ins w:id="1473" w:author="oscar sanchez" w:date="2017-06-29T16:55:00Z">
              <w:r>
                <w:t>GML (Propio)</w:t>
              </w:r>
            </w:ins>
          </w:p>
        </w:tc>
      </w:tr>
      <w:tr w:rsidR="00812ADA" w14:paraId="12C66732" w14:textId="77777777" w:rsidTr="009E5AC4">
        <w:trPr>
          <w:ins w:id="1474" w:author="oscar sanchez" w:date="2017-06-29T16:55:00Z"/>
        </w:trPr>
        <w:tc>
          <w:tcPr>
            <w:cnfStyle w:val="001000000000" w:firstRow="0" w:lastRow="0" w:firstColumn="1" w:lastColumn="0" w:oddVBand="0" w:evenVBand="0" w:oddHBand="0" w:evenHBand="0" w:firstRowFirstColumn="0" w:firstRowLastColumn="0" w:lastRowFirstColumn="0" w:lastRowLastColumn="0"/>
            <w:tcW w:w="4247" w:type="dxa"/>
          </w:tcPr>
          <w:p w14:paraId="6EDB99AE" w14:textId="77777777" w:rsidR="00812ADA" w:rsidRDefault="00812ADA" w:rsidP="009E5AC4">
            <w:pPr>
              <w:rPr>
                <w:ins w:id="1475" w:author="oscar sanchez" w:date="2017-06-29T16:55:00Z"/>
              </w:rPr>
            </w:pPr>
            <w:ins w:id="1476" w:author="oscar sanchez" w:date="2017-06-29T16:55:00Z">
              <w:r>
                <w:t>Licencia</w:t>
              </w:r>
            </w:ins>
          </w:p>
        </w:tc>
        <w:tc>
          <w:tcPr>
            <w:tcW w:w="4247" w:type="dxa"/>
          </w:tcPr>
          <w:p w14:paraId="79A38F89" w14:textId="77777777" w:rsidR="00812ADA" w:rsidRDefault="00812ADA">
            <w:pPr>
              <w:keepNext/>
              <w:cnfStyle w:val="000000000000" w:firstRow="0" w:lastRow="0" w:firstColumn="0" w:lastColumn="0" w:oddVBand="0" w:evenVBand="0" w:oddHBand="0" w:evenHBand="0" w:firstRowFirstColumn="0" w:firstRowLastColumn="0" w:lastRowFirstColumn="0" w:lastRowLastColumn="0"/>
              <w:rPr>
                <w:ins w:id="1477" w:author="oscar sanchez" w:date="2017-06-29T16:55:00Z"/>
              </w:rPr>
              <w:pPrChange w:id="1478" w:author="oscar sanchez" w:date="2017-06-29T17:31:00Z">
                <w:pPr>
                  <w:cnfStyle w:val="000000000000" w:firstRow="0" w:lastRow="0" w:firstColumn="0" w:lastColumn="0" w:oddVBand="0" w:evenVBand="0" w:oddHBand="0" w:evenHBand="0" w:firstRowFirstColumn="0" w:firstRowLastColumn="0" w:lastRowFirstColumn="0" w:lastRowLastColumn="0"/>
                </w:pPr>
              </w:pPrChange>
            </w:pPr>
            <w:ins w:id="1479" w:author="oscar sanchez" w:date="2017-06-29T16:55:00Z">
              <w:r>
                <w:t>Software Propietario</w:t>
              </w:r>
            </w:ins>
          </w:p>
        </w:tc>
      </w:tr>
    </w:tbl>
    <w:p w14:paraId="77E351D4" w14:textId="5F8C4D15" w:rsidR="00812ADA" w:rsidRDefault="00F979B1">
      <w:pPr>
        <w:pStyle w:val="Descripcin"/>
        <w:pPrChange w:id="1480" w:author="oscar sanchez" w:date="2017-06-29T17:31:00Z">
          <w:pPr/>
        </w:pPrChange>
      </w:pPr>
      <w:ins w:id="1481" w:author="oscar sanchez" w:date="2017-06-29T17:31:00Z">
        <w:r>
          <w:t xml:space="preserve">Tabla </w:t>
        </w:r>
        <w:r>
          <w:fldChar w:fldCharType="begin"/>
        </w:r>
        <w:r>
          <w:instrText xml:space="preserve"> SEQ Tabla \* ARABIC </w:instrText>
        </w:r>
      </w:ins>
      <w:r>
        <w:fldChar w:fldCharType="separate"/>
      </w:r>
      <w:ins w:id="1482" w:author="oscar sanchez" w:date="2017-06-29T17:31:00Z">
        <w:r>
          <w:rPr>
            <w:noProof/>
          </w:rPr>
          <w:t>22</w:t>
        </w:r>
        <w:r>
          <w:fldChar w:fldCharType="end"/>
        </w:r>
        <w:r>
          <w:t>: Game Maker Datos</w:t>
        </w:r>
      </w:ins>
    </w:p>
    <w:p w14:paraId="1B987340" w14:textId="77777777" w:rsidR="00227C8C" w:rsidRPr="0075683A" w:rsidRDefault="00227C8C" w:rsidP="00227C8C"/>
    <w:p w14:paraId="428A2AD4" w14:textId="77777777" w:rsidR="00227C8C" w:rsidRPr="008D0EFB" w:rsidRDefault="00227C8C" w:rsidP="00227C8C"/>
    <w:bookmarkEnd w:id="0"/>
    <w:bookmarkEnd w:id="1"/>
    <w:p w14:paraId="4999D2EB" w14:textId="77777777" w:rsidR="0070399F" w:rsidRDefault="0070399F"/>
    <w:sectPr w:rsidR="0070399F">
      <w:footerReference w:type="default" r:id="rId2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oscar sanchez" w:date="2017-07-02T11:57:00Z" w:initials="os">
    <w:p w14:paraId="11637E14" w14:textId="2EAC71C7" w:rsidR="0005012A" w:rsidRDefault="0005012A">
      <w:pPr>
        <w:pStyle w:val="Textocomentario"/>
      </w:pPr>
      <w:r>
        <w:rPr>
          <w:rStyle w:val="Refdecomentario"/>
        </w:rPr>
        <w:annotationRef/>
      </w:r>
      <w:r>
        <w:t>Nuevo 2.0</w:t>
      </w:r>
    </w:p>
  </w:comment>
  <w:comment w:id="15" w:author="oscar sanchez" w:date="2017-06-27T12:24:00Z" w:initials="os">
    <w:p w14:paraId="25877B8D" w14:textId="50388FF0" w:rsidR="0005012A" w:rsidRDefault="0005012A">
      <w:pPr>
        <w:pStyle w:val="Textocomentario"/>
      </w:pPr>
      <w:r>
        <w:rPr>
          <w:rStyle w:val="Refdecomentario"/>
        </w:rPr>
        <w:annotationRef/>
      </w:r>
      <w:r>
        <w:t>Nuevo estudios previos</w:t>
      </w:r>
    </w:p>
  </w:comment>
  <w:comment w:id="16" w:author="oscar sanchez" w:date="2017-06-27T12:24:00Z" w:initials="os">
    <w:p w14:paraId="2B5200A1" w14:textId="03EEE281" w:rsidR="0005012A" w:rsidRDefault="0005012A">
      <w:pPr>
        <w:pStyle w:val="Textocomentario"/>
      </w:pPr>
      <w:r>
        <w:rPr>
          <w:rStyle w:val="Refdecomentario"/>
        </w:rPr>
        <w:annotationRef/>
      </w:r>
    </w:p>
  </w:comment>
  <w:comment w:id="184" w:author="Villagra" w:date="2017-06-21T11:28:00Z" w:initials="V">
    <w:p w14:paraId="1B42641D" w14:textId="77777777" w:rsidR="0005012A" w:rsidRDefault="0005012A">
      <w:pPr>
        <w:pStyle w:val="Textocomentario"/>
      </w:pPr>
      <w:r>
        <w:rPr>
          <w:rStyle w:val="Refdecomentario"/>
        </w:rPr>
        <w:annotationRef/>
      </w:r>
      <w:r>
        <w:t>formal</w:t>
      </w:r>
    </w:p>
  </w:comment>
  <w:comment w:id="188" w:author="Villagra" w:date="2017-06-21T11:30:00Z" w:initials="V">
    <w:p w14:paraId="5D076F25" w14:textId="77777777" w:rsidR="0005012A" w:rsidRDefault="0005012A">
      <w:pPr>
        <w:pStyle w:val="Textocomentario"/>
      </w:pPr>
      <w:r>
        <w:rPr>
          <w:rStyle w:val="Refdecomentario"/>
        </w:rPr>
        <w:annotationRef/>
      </w:r>
      <w:r>
        <w:t>sobra un espacio</w:t>
      </w:r>
    </w:p>
  </w:comment>
  <w:comment w:id="189" w:author="oscar sanchez" w:date="2017-06-22T17:37:00Z" w:initials="os">
    <w:p w14:paraId="013FCAA4" w14:textId="77777777" w:rsidR="0005012A" w:rsidRDefault="0005012A">
      <w:pPr>
        <w:pStyle w:val="Textocomentario"/>
      </w:pPr>
      <w:r>
        <w:rPr>
          <w:rStyle w:val="Refdecomentario"/>
        </w:rPr>
        <w:annotationRef/>
      </w:r>
      <w:r>
        <w:t>Corregido</w:t>
      </w:r>
    </w:p>
  </w:comment>
  <w:comment w:id="190" w:author="oscar sanchez" w:date="2017-06-22T17:37:00Z" w:initials="os">
    <w:p w14:paraId="074DB426" w14:textId="77777777" w:rsidR="0005012A" w:rsidRDefault="0005012A">
      <w:pPr>
        <w:pStyle w:val="Textocomentario"/>
      </w:pPr>
      <w:r>
        <w:rPr>
          <w:rStyle w:val="Refdecomentario"/>
        </w:rPr>
        <w:annotationRef/>
      </w:r>
    </w:p>
  </w:comment>
  <w:comment w:id="191" w:author="Villagra" w:date="2017-06-21T11:30:00Z" w:initials="V">
    <w:p w14:paraId="4B04BC9E" w14:textId="77777777" w:rsidR="0005012A" w:rsidRDefault="0005012A">
      <w:pPr>
        <w:pStyle w:val="Textocomentario"/>
      </w:pPr>
      <w:r>
        <w:rPr>
          <w:rStyle w:val="Refdecomentario"/>
        </w:rPr>
        <w:annotationRef/>
      </w:r>
      <w:r>
        <w:t>ejemplo</w:t>
      </w:r>
    </w:p>
  </w:comment>
  <w:comment w:id="192" w:author="oscar sanchez" w:date="2017-06-22T17:37:00Z" w:initials="os">
    <w:p w14:paraId="0FC4E230" w14:textId="77777777" w:rsidR="0005012A" w:rsidRDefault="0005012A">
      <w:pPr>
        <w:pStyle w:val="Textocomentario"/>
      </w:pPr>
      <w:r>
        <w:rPr>
          <w:rStyle w:val="Refdecomentario"/>
        </w:rPr>
        <w:annotationRef/>
      </w:r>
      <w:r>
        <w:t>corregido</w:t>
      </w:r>
    </w:p>
  </w:comment>
  <w:comment w:id="193" w:author="oscar sanchez" w:date="2017-06-22T17:37:00Z" w:initials="os">
    <w:p w14:paraId="0F261312" w14:textId="77777777" w:rsidR="0005012A" w:rsidRDefault="0005012A">
      <w:pPr>
        <w:pStyle w:val="Textocomentario"/>
      </w:pPr>
      <w:r>
        <w:rPr>
          <w:rStyle w:val="Refdecomentario"/>
        </w:rPr>
        <w:annotationRef/>
      </w:r>
    </w:p>
  </w:comment>
  <w:comment w:id="195" w:author="Villagra" w:date="2017-06-21T11:30:00Z" w:initials="V">
    <w:p w14:paraId="42B665E4" w14:textId="77777777" w:rsidR="0005012A" w:rsidRDefault="0005012A">
      <w:pPr>
        <w:pStyle w:val="Textocomentario"/>
      </w:pPr>
      <w:r>
        <w:rPr>
          <w:rStyle w:val="Refdecomentario"/>
        </w:rPr>
        <w:annotationRef/>
      </w:r>
      <w:r>
        <w:t>videojuego</w:t>
      </w:r>
    </w:p>
  </w:comment>
  <w:comment w:id="196" w:author="oscar sanchez" w:date="2017-06-22T17:37:00Z" w:initials="os">
    <w:p w14:paraId="6A6FB930" w14:textId="77777777" w:rsidR="0005012A" w:rsidRDefault="0005012A">
      <w:pPr>
        <w:pStyle w:val="Textocomentario"/>
      </w:pPr>
      <w:r>
        <w:rPr>
          <w:rStyle w:val="Refdecomentario"/>
        </w:rPr>
        <w:annotationRef/>
      </w:r>
      <w:r>
        <w:t>corregido</w:t>
      </w:r>
    </w:p>
  </w:comment>
  <w:comment w:id="197" w:author="oscar sanchez" w:date="2017-06-22T17:37:00Z" w:initials="os">
    <w:p w14:paraId="5B204CB7" w14:textId="77777777" w:rsidR="0005012A" w:rsidRDefault="0005012A">
      <w:pPr>
        <w:pStyle w:val="Textocomentario"/>
      </w:pPr>
      <w:r>
        <w:rPr>
          <w:rStyle w:val="Refdecomentario"/>
        </w:rPr>
        <w:annotationRef/>
      </w:r>
    </w:p>
  </w:comment>
  <w:comment w:id="203" w:author="Villagra" w:date="2017-06-21T11:33:00Z" w:initials="V">
    <w:p w14:paraId="012BE000" w14:textId="77777777" w:rsidR="0005012A" w:rsidRDefault="0005012A">
      <w:pPr>
        <w:pStyle w:val="Textocomentario"/>
      </w:pPr>
      <w:r>
        <w:rPr>
          <w:rStyle w:val="Refdecomentario"/>
        </w:rPr>
        <w:annotationRef/>
      </w:r>
      <w:r>
        <w:t>… conseguir, y no servirían …</w:t>
      </w:r>
    </w:p>
  </w:comment>
  <w:comment w:id="205" w:author="Villagra" w:date="2017-06-21T13:15:00Z" w:initials="V">
    <w:p w14:paraId="0B3D1979" w14:textId="77777777" w:rsidR="0005012A" w:rsidRDefault="0005012A">
      <w:pPr>
        <w:pStyle w:val="Textocomentario"/>
      </w:pPr>
      <w:r>
        <w:rPr>
          <w:rStyle w:val="Refdecomentario"/>
        </w:rPr>
        <w:annotationRef/>
      </w:r>
      <w:r>
        <w:t>La redacción de esta frase no se entiende</w:t>
      </w:r>
    </w:p>
  </w:comment>
  <w:comment w:id="206" w:author="oscar sanchez" w:date="2017-06-22T17:38:00Z" w:initials="os">
    <w:p w14:paraId="4206F6A6" w14:textId="77777777" w:rsidR="0005012A" w:rsidRDefault="0005012A">
      <w:pPr>
        <w:pStyle w:val="Textocomentario"/>
      </w:pPr>
      <w:r>
        <w:rPr>
          <w:rStyle w:val="Refdecomentario"/>
        </w:rPr>
        <w:annotationRef/>
      </w:r>
      <w:r>
        <w:t>Corregido</w:t>
      </w:r>
    </w:p>
  </w:comment>
  <w:comment w:id="207" w:author="oscar sanchez" w:date="2017-06-22T17:38:00Z" w:initials="os">
    <w:p w14:paraId="20310C6B" w14:textId="77777777" w:rsidR="0005012A" w:rsidRDefault="0005012A">
      <w:pPr>
        <w:pStyle w:val="Textocomentario"/>
      </w:pPr>
      <w:r>
        <w:rPr>
          <w:rStyle w:val="Refdecomentario"/>
        </w:rPr>
        <w:annotationRef/>
      </w:r>
    </w:p>
  </w:comment>
  <w:comment w:id="208" w:author="Villagra" w:date="2017-06-21T13:25:00Z" w:initials="V">
    <w:p w14:paraId="14B63965" w14:textId="77777777" w:rsidR="0005012A" w:rsidRDefault="0005012A">
      <w:pPr>
        <w:pStyle w:val="Textocomentario"/>
      </w:pPr>
      <w:r>
        <w:rPr>
          <w:rStyle w:val="Refdecomentario"/>
        </w:rPr>
        <w:annotationRef/>
      </w:r>
      <w:r>
        <w:t>puntuaciones</w:t>
      </w:r>
    </w:p>
  </w:comment>
  <w:comment w:id="209" w:author="oscar sanchez" w:date="2017-06-22T17:39:00Z" w:initials="os">
    <w:p w14:paraId="2DC486F9" w14:textId="77777777" w:rsidR="0005012A" w:rsidRDefault="0005012A">
      <w:pPr>
        <w:pStyle w:val="Textocomentario"/>
      </w:pPr>
      <w:r>
        <w:rPr>
          <w:rStyle w:val="Refdecomentario"/>
        </w:rPr>
        <w:annotationRef/>
      </w:r>
      <w:r>
        <w:t>corregido</w:t>
      </w:r>
    </w:p>
  </w:comment>
  <w:comment w:id="210" w:author="oscar sanchez" w:date="2017-06-22T17:39:00Z" w:initials="os">
    <w:p w14:paraId="677AC988" w14:textId="77777777" w:rsidR="0005012A" w:rsidRDefault="0005012A">
      <w:pPr>
        <w:pStyle w:val="Textocomentario"/>
      </w:pPr>
      <w:r>
        <w:rPr>
          <w:rStyle w:val="Refdecomentario"/>
        </w:rPr>
        <w:annotationRef/>
      </w:r>
    </w:p>
  </w:comment>
  <w:comment w:id="212" w:author="Villagra" w:date="2017-06-21T13:27:00Z" w:initials="V">
    <w:p w14:paraId="6C9266C2" w14:textId="77777777" w:rsidR="0005012A" w:rsidRDefault="0005012A">
      <w:pPr>
        <w:pStyle w:val="Textocomentario"/>
      </w:pPr>
      <w:r>
        <w:rPr>
          <w:rStyle w:val="Refdecomentario"/>
        </w:rPr>
        <w:annotationRef/>
      </w:r>
      <w:r>
        <w:t>Creo que deberías concretar cuáles son las puntuaciones mínima y máxima y justificarlas.</w:t>
      </w:r>
    </w:p>
  </w:comment>
  <w:comment w:id="214" w:author="oscar sanchez" w:date="2017-06-27T12:55:00Z" w:initials="os">
    <w:p w14:paraId="299718DB" w14:textId="477C10F0" w:rsidR="0005012A" w:rsidRDefault="0005012A">
      <w:pPr>
        <w:pStyle w:val="Textocomentario"/>
      </w:pPr>
      <w:r>
        <w:rPr>
          <w:rStyle w:val="Refdecomentario"/>
        </w:rPr>
        <w:annotationRef/>
      </w:r>
      <w:r>
        <w:t>Nuevo</w:t>
      </w:r>
    </w:p>
  </w:comment>
  <w:comment w:id="215" w:author="oscar sanchez" w:date="2017-06-27T12:55:00Z" w:initials="os">
    <w:p w14:paraId="7DA29FAD" w14:textId="62D49D8A" w:rsidR="0005012A" w:rsidRDefault="0005012A">
      <w:pPr>
        <w:pStyle w:val="Textocomentario"/>
      </w:pPr>
      <w:r>
        <w:rPr>
          <w:rStyle w:val="Refdecomentario"/>
        </w:rPr>
        <w:annotationRef/>
      </w:r>
    </w:p>
  </w:comment>
  <w:comment w:id="324" w:author="Villagra" w:date="2017-06-21T13:16:00Z" w:initials="V">
    <w:p w14:paraId="477D0016" w14:textId="77777777" w:rsidR="0005012A" w:rsidRDefault="0005012A">
      <w:pPr>
        <w:pStyle w:val="Textocomentario"/>
      </w:pPr>
      <w:r>
        <w:rPr>
          <w:rStyle w:val="Refdecomentario"/>
        </w:rPr>
        <w:annotationRef/>
      </w:r>
      <w:r>
        <w:t>Analizar está repetido. Directamente quitaría el segundo.</w:t>
      </w:r>
    </w:p>
  </w:comment>
  <w:comment w:id="326" w:author="Villagra" w:date="2017-06-21T13:17:00Z" w:initials="V">
    <w:p w14:paraId="21791D24" w14:textId="77777777" w:rsidR="0005012A" w:rsidRDefault="0005012A">
      <w:pPr>
        <w:pStyle w:val="Textocomentario"/>
      </w:pPr>
      <w:r>
        <w:rPr>
          <w:rStyle w:val="Refdecomentario"/>
        </w:rPr>
        <w:annotationRef/>
      </w:r>
      <w:r>
        <w:t>En cuanto a los requisitos de instalación, dado el carácter generalista del presente proyecto, se valorará con mayor puntuación a aquellos programas…</w:t>
      </w:r>
    </w:p>
  </w:comment>
  <w:comment w:id="333" w:author="Villagra" w:date="2017-06-21T13:18:00Z" w:initials="V">
    <w:p w14:paraId="3E5FBD0E" w14:textId="77777777" w:rsidR="0005012A" w:rsidRDefault="0005012A">
      <w:pPr>
        <w:pStyle w:val="Textocomentario"/>
      </w:pPr>
      <w:r>
        <w:rPr>
          <w:rStyle w:val="Refdecomentario"/>
        </w:rPr>
        <w:annotationRef/>
      </w:r>
      <w:r>
        <w:t>¿?? Tenido en cuenta? Yo diría “será considerado”</w:t>
      </w:r>
    </w:p>
  </w:comment>
  <w:comment w:id="354" w:author="Villagra" w:date="2017-06-21T13:28:00Z" w:initials="V">
    <w:p w14:paraId="79E486CB" w14:textId="77777777" w:rsidR="0005012A" w:rsidRDefault="0005012A">
      <w:pPr>
        <w:pStyle w:val="Textocomentario"/>
      </w:pPr>
      <w:r>
        <w:rPr>
          <w:rStyle w:val="Refdecomentario"/>
        </w:rPr>
        <w:annotationRef/>
      </w:r>
      <w:r>
        <w:t>Creo que faltaría antes de la tabla introducir las puntuaciones y relacionarlas con el máximo establecido.</w:t>
      </w:r>
    </w:p>
  </w:comment>
  <w:comment w:id="364" w:author="oscar sanchez" w:date="2017-06-29T16:32:00Z" w:initials="os">
    <w:p w14:paraId="4F6DB188" w14:textId="18A63896" w:rsidR="0005012A" w:rsidRDefault="0005012A">
      <w:pPr>
        <w:pStyle w:val="Textocomentario"/>
      </w:pPr>
      <w:r>
        <w:rPr>
          <w:rStyle w:val="Refdecomentario"/>
        </w:rPr>
        <w:annotationRef/>
      </w:r>
      <w:r>
        <w:t>Nuevo</w:t>
      </w:r>
    </w:p>
  </w:comment>
  <w:comment w:id="500" w:author="Villagra" w:date="2017-06-21T13:21:00Z" w:initials="V">
    <w:p w14:paraId="4F14093D" w14:textId="77777777" w:rsidR="0005012A" w:rsidRDefault="0005012A">
      <w:pPr>
        <w:pStyle w:val="Textocomentario"/>
      </w:pPr>
      <w:r>
        <w:rPr>
          <w:rStyle w:val="Refdecomentario"/>
        </w:rPr>
        <w:annotationRef/>
      </w:r>
      <w:r>
        <w:t>Tanto los proporcionados de forma oficial como los realizados…</w:t>
      </w:r>
    </w:p>
  </w:comment>
  <w:comment w:id="502" w:author="Villagra" w:date="2017-06-21T13:22:00Z" w:initials="V">
    <w:p w14:paraId="4EB34DCA" w14:textId="77777777" w:rsidR="0005012A" w:rsidRDefault="0005012A">
      <w:pPr>
        <w:pStyle w:val="Textocomentario"/>
      </w:pPr>
      <w:r>
        <w:rPr>
          <w:rStyle w:val="Refdecomentario"/>
        </w:rPr>
        <w:annotationRef/>
      </w:r>
      <w:r>
        <w:t>Sobra el .</w:t>
      </w:r>
    </w:p>
  </w:comment>
  <w:comment w:id="504" w:author="Villagra" w:date="2017-06-21T13:22:00Z" w:initials="V">
    <w:p w14:paraId="4FBC160C" w14:textId="77777777" w:rsidR="0005012A" w:rsidRDefault="0005012A">
      <w:pPr>
        <w:pStyle w:val="Textocomentario"/>
      </w:pPr>
      <w:r>
        <w:rPr>
          <w:rStyle w:val="Refdecomentario"/>
        </w:rPr>
        <w:annotationRef/>
      </w:r>
      <w:r>
        <w:t>sobra</w:t>
      </w:r>
    </w:p>
  </w:comment>
  <w:comment w:id="508" w:author="Villagra" w:date="2017-06-21T13:23:00Z" w:initials="V">
    <w:p w14:paraId="7DA6B820" w14:textId="77777777" w:rsidR="0005012A" w:rsidRDefault="0005012A">
      <w:pPr>
        <w:pStyle w:val="Textocomentario"/>
      </w:pPr>
      <w:r>
        <w:rPr>
          <w:rStyle w:val="Refdecomentario"/>
        </w:rPr>
        <w:annotationRef/>
      </w:r>
      <w:r>
        <w:t>No se entiende la redacción</w:t>
      </w:r>
    </w:p>
  </w:comment>
  <w:comment w:id="534" w:author="Villagra" w:date="2017-06-21T13:28:00Z" w:initials="V">
    <w:p w14:paraId="7FF2A7CC" w14:textId="77777777" w:rsidR="0005012A" w:rsidRDefault="0005012A">
      <w:pPr>
        <w:pStyle w:val="Textocomentario"/>
      </w:pPr>
      <w:r>
        <w:rPr>
          <w:rStyle w:val="Refdecomentario"/>
        </w:rPr>
        <w:annotationRef/>
      </w:r>
      <w:r>
        <w:t>Igual que antes con la tabla anterior</w:t>
      </w:r>
    </w:p>
  </w:comment>
  <w:comment w:id="544" w:author="Villagra" w:date="2017-06-21T13:24:00Z" w:initials="V">
    <w:p w14:paraId="1B1C26D6" w14:textId="77777777" w:rsidR="0005012A" w:rsidRDefault="0005012A">
      <w:pPr>
        <w:pStyle w:val="Textocomentario"/>
      </w:pPr>
      <w:r>
        <w:rPr>
          <w:rStyle w:val="Refdecomentario"/>
        </w:rPr>
        <w:annotationRef/>
      </w:r>
      <w:r>
        <w:t>Sobra el espacio</w:t>
      </w:r>
    </w:p>
  </w:comment>
  <w:comment w:id="595" w:author="Villagra" w:date="2017-06-21T13:29:00Z" w:initials="V">
    <w:p w14:paraId="220A9E9C" w14:textId="77777777" w:rsidR="0005012A" w:rsidRDefault="0005012A">
      <w:pPr>
        <w:pStyle w:val="Textocomentario"/>
      </w:pPr>
      <w:r>
        <w:rPr>
          <w:rStyle w:val="Refdecomentario"/>
        </w:rPr>
        <w:annotationRef/>
      </w:r>
      <w:r>
        <w:t>Como posteriormente …</w:t>
      </w:r>
    </w:p>
  </w:comment>
  <w:comment w:id="598" w:author="Villagra" w:date="2017-06-21T13:30:00Z" w:initials="V">
    <w:p w14:paraId="0C73895D" w14:textId="77777777" w:rsidR="0005012A" w:rsidRDefault="0005012A">
      <w:pPr>
        <w:pStyle w:val="Textocomentario"/>
      </w:pPr>
      <w:r>
        <w:rPr>
          <w:rStyle w:val="Refdecomentario"/>
        </w:rPr>
        <w:annotationRef/>
      </w:r>
      <w:r>
        <w:t>Puede unirse a la frase anterior sin necesidad del punto y seguido, o mejorar la redacción.</w:t>
      </w:r>
    </w:p>
  </w:comment>
  <w:comment w:id="599" w:author="Villagra" w:date="2017-06-21T13:31:00Z" w:initials="V">
    <w:p w14:paraId="47695B39" w14:textId="77777777" w:rsidR="0005012A" w:rsidRDefault="0005012A">
      <w:pPr>
        <w:pStyle w:val="Textocomentario"/>
      </w:pPr>
      <w:r>
        <w:rPr>
          <w:rStyle w:val="Refdecomentario"/>
        </w:rPr>
        <w:annotationRef/>
      </w:r>
      <w:r>
        <w:t>Sino de poder empezar…</w:t>
      </w:r>
    </w:p>
  </w:comment>
  <w:comment w:id="603" w:author="Villagra" w:date="2017-06-21T13:31:00Z" w:initials="V">
    <w:p w14:paraId="2FDD7A84" w14:textId="77777777" w:rsidR="0005012A" w:rsidRDefault="0005012A">
      <w:pPr>
        <w:pStyle w:val="Textocomentario"/>
      </w:pPr>
      <w:r>
        <w:rPr>
          <w:rStyle w:val="Refdecomentario"/>
        </w:rPr>
        <w:annotationRef/>
      </w:r>
      <w:r>
        <w:t>Y de adaptación muy rápida por parte de los usuarios…</w:t>
      </w:r>
    </w:p>
  </w:comment>
  <w:comment w:id="611" w:author="Villagra" w:date="2017-06-21T13:38:00Z" w:initials="V">
    <w:p w14:paraId="5EB1E781" w14:textId="77777777" w:rsidR="0005012A" w:rsidRDefault="0005012A">
      <w:pPr>
        <w:pStyle w:val="Textocomentario"/>
      </w:pPr>
      <w:r>
        <w:rPr>
          <w:rStyle w:val="Refdecomentario"/>
        </w:rPr>
        <w:annotationRef/>
      </w:r>
      <w:r>
        <w:t>Tendrán una puntuación más alta en este criterio</w:t>
      </w:r>
      <w:r>
        <w:rPr>
          <w:vanish/>
        </w:rPr>
        <w:t xml:space="preserve"> mejor que criterio para no liar.je.mentar puntuaciorar la redaccion el m</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620" w:author="Villagra" w:date="2017-06-21T13:43:00Z" w:initials="V">
    <w:p w14:paraId="6A0B19A0" w14:textId="77777777" w:rsidR="0005012A" w:rsidRDefault="0005012A">
      <w:pPr>
        <w:pStyle w:val="Textocomentario"/>
      </w:pPr>
      <w:r>
        <w:rPr>
          <w:rStyle w:val="Refdecomentario"/>
        </w:rPr>
        <w:annotationRef/>
      </w:r>
      <w:r>
        <w:t>escalabilidad. En este apartado se valora la necesidad o no del uso de dicho lenguaje.</w:t>
      </w:r>
    </w:p>
  </w:comment>
  <w:comment w:id="651" w:author="Villagra" w:date="2017-06-21T13:43:00Z" w:initials="V">
    <w:p w14:paraId="46E30031" w14:textId="77777777" w:rsidR="0005012A" w:rsidRDefault="0005012A">
      <w:pPr>
        <w:pStyle w:val="Textocomentario"/>
      </w:pPr>
      <w:r>
        <w:rPr>
          <w:rStyle w:val="Refdecomentario"/>
        </w:rPr>
        <w:annotationRef/>
      </w:r>
      <w:r>
        <w:t>Igual que para tablas anteriores, comentar puntuación previamente. ¿Sería lenguaje en vez de lógica?</w:t>
      </w:r>
    </w:p>
  </w:comment>
  <w:comment w:id="661" w:author="Villagra" w:date="2017-06-21T13:37:00Z" w:initials="V">
    <w:p w14:paraId="0D8B3551" w14:textId="77777777" w:rsidR="0005012A" w:rsidRDefault="0005012A">
      <w:pPr>
        <w:pStyle w:val="Textocomentario"/>
      </w:pPr>
      <w:r>
        <w:rPr>
          <w:rStyle w:val="Refdecomentario"/>
        </w:rPr>
        <w:annotationRef/>
      </w:r>
      <w:r>
        <w:t>Funcionamiento</w:t>
      </w:r>
    </w:p>
  </w:comment>
  <w:comment w:id="666" w:author="oscar sanchez" w:date="2017-06-29T16:36:00Z" w:initials="os">
    <w:p w14:paraId="6990DD2E" w14:textId="4F5DE610" w:rsidR="0005012A" w:rsidRDefault="0005012A">
      <w:pPr>
        <w:pStyle w:val="Textocomentario"/>
      </w:pPr>
      <w:r>
        <w:rPr>
          <w:rStyle w:val="Refdecomentario"/>
        </w:rPr>
        <w:annotationRef/>
      </w:r>
      <w:r>
        <w:t>Nuevo</w:t>
      </w:r>
    </w:p>
  </w:comment>
  <w:comment w:id="688" w:author="oscar sanchez" w:date="2017-07-02T11:56:00Z" w:initials="os">
    <w:p w14:paraId="45B330AF" w14:textId="0F7F5812" w:rsidR="0005012A" w:rsidRDefault="0005012A">
      <w:pPr>
        <w:pStyle w:val="Textocomentario"/>
      </w:pPr>
      <w:r>
        <w:rPr>
          <w:rStyle w:val="Refdecomentario"/>
        </w:rPr>
        <w:annotationRef/>
      </w:r>
      <w:r>
        <w:t>nuevo</w:t>
      </w:r>
    </w:p>
  </w:comment>
  <w:comment w:id="689" w:author="oscar sanchez" w:date="2017-07-02T11:56:00Z" w:initials="os">
    <w:p w14:paraId="5A69D0F3" w14:textId="6E63FD43" w:rsidR="0005012A" w:rsidRDefault="0005012A">
      <w:pPr>
        <w:pStyle w:val="Textocomentario"/>
      </w:pPr>
      <w:r>
        <w:rPr>
          <w:rStyle w:val="Refdecomentario"/>
        </w:rPr>
        <w:annotationRef/>
      </w:r>
      <w:r>
        <w:t>2.0</w:t>
      </w:r>
    </w:p>
  </w:comment>
  <w:comment w:id="708" w:author="Villagra" w:date="2017-06-21T13:44:00Z" w:initials="V">
    <w:p w14:paraId="30890BEA" w14:textId="77777777" w:rsidR="0005012A" w:rsidRDefault="0005012A">
      <w:pPr>
        <w:pStyle w:val="Textocomentario"/>
      </w:pPr>
      <w:r>
        <w:rPr>
          <w:rStyle w:val="Refdecomentario"/>
        </w:rPr>
        <w:annotationRef/>
      </w:r>
      <w:r>
        <w:t>Y disponiendo sólo de una edición gráfica …</w:t>
      </w:r>
    </w:p>
  </w:comment>
  <w:comment w:id="712" w:author="Villagra" w:date="2017-06-21T13:45:00Z" w:initials="V">
    <w:p w14:paraId="149ADF49" w14:textId="77777777" w:rsidR="0005012A" w:rsidRDefault="0005012A">
      <w:pPr>
        <w:pStyle w:val="Textocomentario"/>
      </w:pPr>
      <w:r>
        <w:rPr>
          <w:rStyle w:val="Refdecomentario"/>
        </w:rPr>
        <w:annotationRef/>
      </w:r>
      <w:r>
        <w:t>éste</w:t>
      </w:r>
    </w:p>
  </w:comment>
  <w:comment w:id="714" w:author="Villagra" w:date="2017-06-21T13:46:00Z" w:initials="V">
    <w:p w14:paraId="1474ADBE" w14:textId="77777777" w:rsidR="0005012A" w:rsidRDefault="0005012A">
      <w:pPr>
        <w:pStyle w:val="Textocomentario"/>
      </w:pPr>
      <w:r>
        <w:rPr>
          <w:rStyle w:val="Refdecomentario"/>
        </w:rPr>
        <w:annotationRef/>
      </w:r>
      <w:r>
        <w:t xml:space="preserve">general, es decir, </w:t>
      </w:r>
    </w:p>
  </w:comment>
  <w:comment w:id="718" w:author="Villagra" w:date="2017-06-21T13:45:00Z" w:initials="V">
    <w:p w14:paraId="5B3A0AAB" w14:textId="77777777" w:rsidR="0005012A" w:rsidRDefault="0005012A">
      <w:pPr>
        <w:pStyle w:val="Textocomentario"/>
      </w:pPr>
      <w:r>
        <w:rPr>
          <w:rStyle w:val="Refdecomentario"/>
        </w:rPr>
        <w:annotationRef/>
      </w:r>
      <w:r>
        <w:t>de la interfaz</w:t>
      </w:r>
    </w:p>
  </w:comment>
  <w:comment w:id="720" w:author="Villagra" w:date="2017-06-21T13:45:00Z" w:initials="V">
    <w:p w14:paraId="5CB8283F" w14:textId="77777777" w:rsidR="0005012A" w:rsidRDefault="0005012A">
      <w:pPr>
        <w:pStyle w:val="Textocomentario"/>
      </w:pPr>
      <w:r>
        <w:rPr>
          <w:rStyle w:val="Refdecomentario"/>
        </w:rPr>
        <w:annotationRef/>
      </w:r>
      <w:r>
        <w:t>aspecto mejor que criterio para no liar.</w:t>
      </w:r>
    </w:p>
  </w:comment>
  <w:comment w:id="747" w:author="oscar sanchez" w:date="2017-06-29T16:26:00Z" w:initials="os">
    <w:p w14:paraId="2189F4C6" w14:textId="417F5C48" w:rsidR="0005012A" w:rsidRDefault="0005012A">
      <w:pPr>
        <w:pStyle w:val="Textocomentario"/>
      </w:pPr>
      <w:r>
        <w:rPr>
          <w:rStyle w:val="Refdecomentario"/>
        </w:rPr>
        <w:annotationRef/>
      </w:r>
      <w:r>
        <w:t>Nuevo</w:t>
      </w:r>
    </w:p>
  </w:comment>
  <w:comment w:id="802" w:author="oscar sanchez" w:date="2017-07-02T12:10:00Z" w:initials="os">
    <w:p w14:paraId="145C3C26" w14:textId="5145CDD4" w:rsidR="0005012A" w:rsidRDefault="0005012A">
      <w:pPr>
        <w:pStyle w:val="Textocomentario"/>
      </w:pPr>
      <w:r>
        <w:rPr>
          <w:rStyle w:val="Refdecomentario"/>
        </w:rPr>
        <w:annotationRef/>
      </w:r>
      <w:r>
        <w:t>Nueva Redacción</w:t>
      </w:r>
    </w:p>
  </w:comment>
  <w:comment w:id="828" w:author="Villagra" w:date="2017-06-21T13:46:00Z" w:initials="V">
    <w:p w14:paraId="1FECE8D5" w14:textId="77777777" w:rsidR="0005012A" w:rsidRDefault="0005012A">
      <w:pPr>
        <w:pStyle w:val="Textocomentario"/>
      </w:pPr>
      <w:r>
        <w:rPr>
          <w:rStyle w:val="Refdecomentario"/>
        </w:rPr>
        <w:annotationRef/>
      </w:r>
      <w:r>
        <w:t>De esta forma, el programa seleccionado…</w:t>
      </w:r>
    </w:p>
  </w:comment>
  <w:comment w:id="856" w:author="Villagra" w:date="2017-06-21T13:47:00Z" w:initials="V">
    <w:p w14:paraId="5EACF517" w14:textId="77777777" w:rsidR="0005012A" w:rsidRDefault="0005012A">
      <w:pPr>
        <w:pStyle w:val="Textocomentario"/>
      </w:pPr>
      <w:r>
        <w:rPr>
          <w:rStyle w:val="Refdecomentario"/>
        </w:rPr>
        <w:annotationRef/>
      </w:r>
      <w:r>
        <w:t>Seleccionar aquél sobre el que se van a realizar las acciones…</w:t>
      </w:r>
    </w:p>
  </w:comment>
  <w:comment w:id="859" w:author="Villagra" w:date="2017-06-21T13:48:00Z" w:initials="V">
    <w:p w14:paraId="2C4358A9" w14:textId="77777777" w:rsidR="0005012A" w:rsidRDefault="0005012A">
      <w:pPr>
        <w:pStyle w:val="Textocomentario"/>
      </w:pPr>
      <w:r>
        <w:rPr>
          <w:rStyle w:val="Refdecomentario"/>
        </w:rPr>
        <w:annotationRef/>
      </w:r>
      <w:r>
        <w:t>Son esenciales</w:t>
      </w:r>
    </w:p>
  </w:comment>
  <w:comment w:id="862" w:author="Villagra" w:date="2017-06-21T13:48:00Z" w:initials="V">
    <w:p w14:paraId="2EAD150D" w14:textId="77777777" w:rsidR="0005012A" w:rsidRDefault="0005012A">
      <w:pPr>
        <w:pStyle w:val="Textocomentario"/>
      </w:pPr>
      <w:r>
        <w:rPr>
          <w:rStyle w:val="Refdecomentario"/>
        </w:rPr>
        <w:annotationRef/>
      </w:r>
      <w:r>
        <w:t>aspecto</w:t>
      </w:r>
    </w:p>
  </w:comment>
  <w:comment w:id="865" w:author="Villagra" w:date="2017-06-21T13:49:00Z" w:initials="V">
    <w:p w14:paraId="410D5C67" w14:textId="77777777" w:rsidR="0005012A" w:rsidRDefault="0005012A">
      <w:pPr>
        <w:pStyle w:val="Textocomentario"/>
      </w:pPr>
      <w:r>
        <w:rPr>
          <w:rStyle w:val="Refdecomentario"/>
        </w:rPr>
        <w:annotationRef/>
      </w:r>
      <w:r>
        <w:t>funcionalmente de forma que no se parezcan…</w:t>
      </w:r>
    </w:p>
  </w:comment>
  <w:comment w:id="872" w:author="Villagra" w:date="2017-06-21T13:49:00Z" w:initials="V">
    <w:p w14:paraId="389EBC9A" w14:textId="77777777" w:rsidR="0005012A" w:rsidRDefault="0005012A">
      <w:pPr>
        <w:pStyle w:val="Textocomentario"/>
      </w:pPr>
      <w:r>
        <w:rPr>
          <w:rStyle w:val="Refdecomentario"/>
        </w:rPr>
        <w:annotationRef/>
      </w:r>
      <w:r>
        <w:t>Y el final???</w:t>
      </w:r>
    </w:p>
  </w:comment>
  <w:comment w:id="897" w:author="Villagra" w:date="2017-06-21T13:50:00Z" w:initials="V">
    <w:p w14:paraId="3CB629FA" w14:textId="77777777" w:rsidR="0005012A" w:rsidRDefault="0005012A">
      <w:pPr>
        <w:pStyle w:val="Textocomentario"/>
      </w:pPr>
      <w:r>
        <w:rPr>
          <w:rStyle w:val="Refdecomentario"/>
        </w:rPr>
        <w:annotationRef/>
      </w:r>
      <w:r>
        <w:t>framework</w:t>
      </w:r>
    </w:p>
  </w:comment>
  <w:comment w:id="901" w:author="Villagra" w:date="2017-06-21T13:49:00Z" w:initials="V">
    <w:p w14:paraId="337520FB" w14:textId="77777777" w:rsidR="0005012A" w:rsidRDefault="0005012A">
      <w:pPr>
        <w:pStyle w:val="Textocomentario"/>
      </w:pPr>
      <w:r>
        <w:rPr>
          <w:rStyle w:val="Refdecomentario"/>
        </w:rPr>
        <w:annotationRef/>
      </w:r>
      <w:r>
        <w:t>debe</w:t>
      </w:r>
    </w:p>
  </w:comment>
  <w:comment w:id="925" w:author="Villagra" w:date="2017-06-21T13:50:00Z" w:initials="V">
    <w:p w14:paraId="2F7F09C3" w14:textId="77777777" w:rsidR="0005012A" w:rsidRDefault="0005012A">
      <w:pPr>
        <w:pStyle w:val="Textocomentario"/>
      </w:pPr>
      <w:r>
        <w:rPr>
          <w:rStyle w:val="Refdecomentario"/>
        </w:rPr>
        <w:annotationRef/>
      </w:r>
      <w:r>
        <w:t>Acuérdate de comentar previamente estas puntuaciones</w:t>
      </w:r>
    </w:p>
  </w:comment>
  <w:comment w:id="934" w:author="Villagra" w:date="2017-06-21T13:53:00Z" w:initials="V">
    <w:p w14:paraId="37A649BE" w14:textId="77777777" w:rsidR="0005012A" w:rsidRDefault="0005012A">
      <w:pPr>
        <w:pStyle w:val="Textocomentario"/>
      </w:pPr>
      <w:r>
        <w:rPr>
          <w:rStyle w:val="Refdecomentario"/>
        </w:rPr>
        <w:annotationRef/>
      </w:r>
      <w:r>
        <w:t>En la puntuación de este criterio tendrán una gran influencia positiva aquellos programas …</w:t>
      </w:r>
    </w:p>
  </w:comment>
  <w:comment w:id="939" w:author="Villagra" w:date="2017-06-21T13:54:00Z" w:initials="V">
    <w:p w14:paraId="0167D7F1" w14:textId="77777777" w:rsidR="0005012A" w:rsidRDefault="0005012A">
      <w:pPr>
        <w:pStyle w:val="Textocomentario"/>
      </w:pPr>
      <w:r>
        <w:rPr>
          <w:rStyle w:val="Refdecomentario"/>
        </w:rPr>
        <w:annotationRef/>
      </w:r>
      <w:r>
        <w:t>Valora</w:t>
      </w:r>
    </w:p>
  </w:comment>
  <w:comment w:id="941" w:author="Villagra" w:date="2017-06-21T13:54:00Z" w:initials="V">
    <w:p w14:paraId="07D3EAD5" w14:textId="77777777" w:rsidR="0005012A" w:rsidRDefault="0005012A">
      <w:pPr>
        <w:pStyle w:val="Textocomentario"/>
      </w:pPr>
      <w:r>
        <w:rPr>
          <w:rStyle w:val="Refdecomentario"/>
        </w:rPr>
        <w:annotationRef/>
      </w:r>
      <w:r>
        <w:t>tenido</w:t>
      </w:r>
    </w:p>
  </w:comment>
  <w:comment w:id="944" w:author="Villagra" w:date="2017-06-21T13:53:00Z" w:initials="V">
    <w:p w14:paraId="67E49C48" w14:textId="77777777" w:rsidR="0005012A" w:rsidRDefault="0005012A">
      <w:pPr>
        <w:pStyle w:val="Textocomentario"/>
      </w:pPr>
      <w:r>
        <w:rPr>
          <w:rStyle w:val="Refdecomentario"/>
        </w:rPr>
        <w:annotationRef/>
      </w:r>
      <w:r>
        <w:t>Criterio de licencia</w:t>
      </w:r>
    </w:p>
  </w:comment>
  <w:comment w:id="1104" w:author="Villagra" w:date="2017-06-21T13:55:00Z" w:initials="V">
    <w:p w14:paraId="484C769F" w14:textId="77777777" w:rsidR="0005012A" w:rsidRDefault="0005012A">
      <w:pPr>
        <w:pStyle w:val="Textocomentario"/>
      </w:pPr>
      <w:r>
        <w:rPr>
          <w:rStyle w:val="Refdecomentario"/>
        </w:rPr>
        <w:annotationRef/>
      </w:r>
      <w:r>
        <w:t>Deberías presentar esta tabla con un párrafo: “A continuación se presenta la tabla con el resumen de las puntuaciones de todos los criterios…”</w:t>
      </w:r>
    </w:p>
  </w:comment>
  <w:comment w:id="1108" w:author="Villagra" w:date="2017-06-21T14:56:00Z" w:initials="V">
    <w:p w14:paraId="386F88AE" w14:textId="77777777" w:rsidR="0005012A" w:rsidRDefault="0005012A">
      <w:pPr>
        <w:pStyle w:val="Textocomentario"/>
      </w:pPr>
      <w:r>
        <w:rPr>
          <w:rStyle w:val="Refdecomentario"/>
        </w:rPr>
        <w:annotationRef/>
      </w:r>
      <w:r>
        <w:t>el</w:t>
      </w:r>
    </w:p>
  </w:comment>
  <w:comment w:id="1110" w:author="Villagra" w:date="2017-06-21T14:55:00Z" w:initials="V">
    <w:p w14:paraId="29DB49AA" w14:textId="77777777" w:rsidR="0005012A" w:rsidRDefault="0005012A">
      <w:pPr>
        <w:pStyle w:val="Textocomentario"/>
      </w:pPr>
      <w:r>
        <w:rPr>
          <w:rStyle w:val="Refdecomentario"/>
        </w:rPr>
        <w:annotationRef/>
      </w:r>
      <w:r>
        <w:t>Y ser</w:t>
      </w:r>
    </w:p>
  </w:comment>
  <w:comment w:id="1115" w:author="Villagra" w:date="2017-06-21T14:56:00Z" w:initials="V">
    <w:p w14:paraId="5CA5B90D" w14:textId="77777777" w:rsidR="0005012A" w:rsidRDefault="0005012A">
      <w:pPr>
        <w:pStyle w:val="Textocomentario"/>
      </w:pPr>
      <w:r>
        <w:rPr>
          <w:rStyle w:val="Refdecomentario"/>
        </w:rPr>
        <w:annotationRef/>
      </w:r>
      <w:r>
        <w:t>con</w:t>
      </w:r>
    </w:p>
  </w:comment>
  <w:comment w:id="1118" w:author="Villagra" w:date="2017-06-21T14:56:00Z" w:initials="V">
    <w:p w14:paraId="5CB90DB3" w14:textId="77777777" w:rsidR="0005012A" w:rsidRDefault="0005012A">
      <w:pPr>
        <w:pStyle w:val="Textocomentario"/>
      </w:pPr>
      <w:r>
        <w:rPr>
          <w:rStyle w:val="Refdecomentario"/>
        </w:rPr>
        <w:annotationRef/>
      </w:r>
      <w:r>
        <w:t>de un estudio completo</w:t>
      </w:r>
    </w:p>
  </w:comment>
  <w:comment w:id="1119" w:author="oscar sanchez" w:date="2017-06-26T11:53:00Z" w:initials="os">
    <w:p w14:paraId="6996892D" w14:textId="4F197E01" w:rsidR="0005012A" w:rsidRDefault="0005012A">
      <w:pPr>
        <w:pStyle w:val="Textocomentario"/>
      </w:pPr>
      <w:r>
        <w:rPr>
          <w:rStyle w:val="Refdecomentario"/>
        </w:rPr>
        <w:annotationRef/>
      </w:r>
    </w:p>
  </w:comment>
  <w:comment w:id="1120" w:author="Villagra" w:date="2017-06-21T14:56:00Z" w:initials="V">
    <w:p w14:paraId="424F6E09" w14:textId="77777777" w:rsidR="0005012A" w:rsidRDefault="0005012A">
      <w:pPr>
        <w:pStyle w:val="Textocomentario"/>
      </w:pPr>
      <w:r>
        <w:rPr>
          <w:rStyle w:val="Refdecomentario"/>
        </w:rPr>
        <w:annotationRef/>
      </w:r>
      <w:r>
        <w:t>pueden</w:t>
      </w:r>
    </w:p>
  </w:comment>
  <w:comment w:id="1121" w:author="oscar sanchez" w:date="2017-06-26T11:54:00Z" w:initials="os">
    <w:p w14:paraId="1DDCF377" w14:textId="4074E596" w:rsidR="0005012A" w:rsidRDefault="0005012A">
      <w:pPr>
        <w:pStyle w:val="Textocomentario"/>
      </w:pPr>
      <w:r>
        <w:rPr>
          <w:rStyle w:val="Refdecomentario"/>
        </w:rPr>
        <w:annotationRef/>
      </w:r>
    </w:p>
  </w:comment>
  <w:comment w:id="1124" w:author="oscar sanchez" w:date="2017-06-29T16:40:00Z" w:initials="os">
    <w:p w14:paraId="28B33C3C" w14:textId="7E4DB451" w:rsidR="0005012A" w:rsidRDefault="0005012A">
      <w:pPr>
        <w:pStyle w:val="Textocomentario"/>
      </w:pPr>
      <w:r>
        <w:rPr>
          <w:rStyle w:val="Refdecomentario"/>
        </w:rPr>
        <w:annotationRef/>
      </w:r>
      <w:r>
        <w:t>Nuevo</w:t>
      </w:r>
    </w:p>
  </w:comment>
  <w:comment w:id="1125" w:author="oscar sanchez" w:date="2017-06-29T16:40:00Z" w:initials="os">
    <w:p w14:paraId="060B83BC" w14:textId="02C983F7" w:rsidR="0005012A" w:rsidRDefault="0005012A">
      <w:pPr>
        <w:pStyle w:val="Textocomentario"/>
      </w:pPr>
      <w:r>
        <w:rPr>
          <w:rStyle w:val="Refdecomentario"/>
        </w:rPr>
        <w:annotationRef/>
      </w:r>
    </w:p>
  </w:comment>
  <w:comment w:id="1129" w:author="Villagra" w:date="2017-06-21T14:58:00Z" w:initials="V">
    <w:p w14:paraId="7C3D1938" w14:textId="77777777" w:rsidR="0005012A" w:rsidRDefault="0005012A">
      <w:pPr>
        <w:pStyle w:val="Textocomentario"/>
      </w:pPr>
      <w:r>
        <w:rPr>
          <w:rStyle w:val="Refdecomentario"/>
        </w:rPr>
        <w:annotationRef/>
      </w:r>
      <w:r>
        <w:t>Faltaría un párrafo introduciendo la tabla</w:t>
      </w:r>
    </w:p>
  </w:comment>
  <w:comment w:id="1131" w:author="Villagra" w:date="2017-06-21T14:57:00Z" w:initials="V">
    <w:p w14:paraId="4EFD8443" w14:textId="77777777" w:rsidR="0005012A" w:rsidRDefault="0005012A">
      <w:pPr>
        <w:pStyle w:val="Textocomentario"/>
      </w:pPr>
      <w:r>
        <w:rPr>
          <w:rStyle w:val="Refdecomentario"/>
        </w:rPr>
        <w:annotationRef/>
      </w:r>
      <w:r>
        <w:t>¿Por qué aparecen unos en negrita y otros no?</w:t>
      </w:r>
    </w:p>
  </w:comment>
  <w:comment w:id="1143" w:author="Villagra" w:date="2017-06-21T15:03:00Z" w:initials="V">
    <w:p w14:paraId="6EC7CF2F" w14:textId="77777777" w:rsidR="0005012A" w:rsidRDefault="0005012A">
      <w:pPr>
        <w:pStyle w:val="Textocomentario"/>
      </w:pPr>
      <w:r>
        <w:rPr>
          <w:rStyle w:val="Refdecomentario"/>
        </w:rPr>
        <w:annotationRef/>
      </w:r>
      <w:r>
        <w:t>Añade un pequeño párrafo de introducción diciendo que de la tabla anterior se han descartado algunos motores y que a continuación se van a justificar los motivos de dicha decisión.</w:t>
      </w:r>
    </w:p>
  </w:comment>
  <w:comment w:id="1144" w:author="oscar sanchez" w:date="2017-06-29T16:41:00Z" w:initials="os">
    <w:p w14:paraId="29CCEA71" w14:textId="1F1279B8" w:rsidR="0005012A" w:rsidRDefault="0005012A">
      <w:pPr>
        <w:pStyle w:val="Textocomentario"/>
      </w:pPr>
      <w:r>
        <w:rPr>
          <w:rStyle w:val="Refdecomentario"/>
        </w:rPr>
        <w:annotationRef/>
      </w:r>
      <w:r>
        <w:t>Hecho</w:t>
      </w:r>
    </w:p>
  </w:comment>
  <w:comment w:id="1145" w:author="oscar sanchez" w:date="2017-06-29T16:41:00Z" w:initials="os">
    <w:p w14:paraId="22D456BF" w14:textId="47109B21" w:rsidR="0005012A" w:rsidRDefault="0005012A">
      <w:pPr>
        <w:pStyle w:val="Textocomentario"/>
      </w:pPr>
      <w:r>
        <w:rPr>
          <w:rStyle w:val="Refdecomentario"/>
        </w:rPr>
        <w:annotationRef/>
      </w:r>
    </w:p>
  </w:comment>
  <w:comment w:id="1154" w:author="Villagra" w:date="2017-06-21T14:58:00Z" w:initials="V">
    <w:p w14:paraId="02643DE8" w14:textId="77777777" w:rsidR="0005012A" w:rsidRDefault="0005012A">
      <w:pPr>
        <w:pStyle w:val="Textocomentario"/>
      </w:pPr>
      <w:r>
        <w:rPr>
          <w:rStyle w:val="Refdecomentario"/>
        </w:rPr>
        <w:annotationRef/>
      </w:r>
      <w:r>
        <w:t>tiene</w:t>
      </w:r>
    </w:p>
  </w:comment>
  <w:comment w:id="1158" w:author="Villagra" w:date="2017-06-21T14:58:00Z" w:initials="V">
    <w:p w14:paraId="5AA79C43" w14:textId="77777777" w:rsidR="0005012A" w:rsidRDefault="0005012A">
      <w:pPr>
        <w:pStyle w:val="Textocomentario"/>
      </w:pPr>
      <w:r>
        <w:rPr>
          <w:rStyle w:val="Refdecomentario"/>
        </w:rPr>
        <w:annotationRef/>
      </w:r>
      <w:r>
        <w:t>contar</w:t>
      </w:r>
    </w:p>
  </w:comment>
  <w:comment w:id="1161" w:author="Villagra" w:date="2017-06-21T14:59:00Z" w:initials="V">
    <w:p w14:paraId="6B228BE8" w14:textId="77777777" w:rsidR="0005012A" w:rsidRDefault="0005012A">
      <w:pPr>
        <w:pStyle w:val="Textocomentario"/>
      </w:pPr>
      <w:r>
        <w:rPr>
          <w:rStyle w:val="Refdecomentario"/>
        </w:rPr>
        <w:annotationRef/>
      </w:r>
      <w:r>
        <w:t>sobra un se</w:t>
      </w:r>
    </w:p>
  </w:comment>
  <w:comment w:id="1169" w:author="Villagra" w:date="2017-06-21T14:59:00Z" w:initials="V">
    <w:p w14:paraId="275E44C2" w14:textId="77777777" w:rsidR="0005012A" w:rsidRDefault="0005012A">
      <w:pPr>
        <w:pStyle w:val="Textocomentario"/>
      </w:pPr>
      <w:r>
        <w:rPr>
          <w:rStyle w:val="Refdecomentario"/>
        </w:rPr>
        <w:annotationRef/>
      </w:r>
      <w:r>
        <w:t>pasara</w:t>
      </w:r>
    </w:p>
  </w:comment>
  <w:comment w:id="1172" w:author="Villagra" w:date="2017-06-21T15:00:00Z" w:initials="V">
    <w:p w14:paraId="66809B85" w14:textId="77777777" w:rsidR="0005012A" w:rsidRDefault="0005012A">
      <w:pPr>
        <w:pStyle w:val="Textocomentario"/>
      </w:pPr>
      <w:r>
        <w:rPr>
          <w:rStyle w:val="Refdecomentario"/>
        </w:rPr>
        <w:annotationRef/>
      </w:r>
      <w:r>
        <w:t>evolucionó</w:t>
      </w:r>
    </w:p>
  </w:comment>
  <w:comment w:id="1175" w:author="Villagra" w:date="2017-06-21T15:00:00Z" w:initials="V">
    <w:p w14:paraId="6EDB1D5F" w14:textId="77777777" w:rsidR="0005012A" w:rsidRDefault="0005012A">
      <w:pPr>
        <w:pStyle w:val="Textocomentario"/>
      </w:pPr>
      <w:r>
        <w:rPr>
          <w:rStyle w:val="Refdecomentario"/>
        </w:rPr>
        <w:annotationRef/>
      </w:r>
      <w:r>
        <w:t>está</w:t>
      </w:r>
    </w:p>
  </w:comment>
  <w:comment w:id="1180" w:author="Villagra" w:date="2017-06-21T15:00:00Z" w:initials="V">
    <w:p w14:paraId="6702C078" w14:textId="77777777" w:rsidR="0005012A" w:rsidRDefault="0005012A">
      <w:pPr>
        <w:pStyle w:val="Textocomentario"/>
      </w:pPr>
      <w:r>
        <w:rPr>
          <w:rStyle w:val="Refdecomentario"/>
        </w:rPr>
        <w:annotationRef/>
      </w:r>
      <w:r>
        <w:t>2</w:t>
      </w:r>
    </w:p>
  </w:comment>
  <w:comment w:id="1183" w:author="Villagra" w:date="2017-06-21T15:00:00Z" w:initials="V">
    <w:p w14:paraId="6F9E9847" w14:textId="77777777" w:rsidR="0005012A" w:rsidRDefault="0005012A">
      <w:pPr>
        <w:pStyle w:val="Textocomentario"/>
      </w:pPr>
      <w:r>
        <w:rPr>
          <w:rStyle w:val="Refdecomentario"/>
        </w:rPr>
        <w:annotationRef/>
      </w:r>
      <w:r>
        <w:t>en</w:t>
      </w:r>
    </w:p>
  </w:comment>
  <w:comment w:id="1186" w:author="Villagra" w:date="2017-06-21T15:01:00Z" w:initials="V">
    <w:p w14:paraId="3244D015" w14:textId="77777777" w:rsidR="0005012A" w:rsidRDefault="0005012A">
      <w:pPr>
        <w:pStyle w:val="Textocomentario"/>
      </w:pPr>
      <w:r>
        <w:rPr>
          <w:rStyle w:val="Refdecomentario"/>
        </w:rPr>
        <w:annotationRef/>
      </w:r>
      <w:r>
        <w:t>desventaja</w:t>
      </w:r>
    </w:p>
  </w:comment>
  <w:comment w:id="1188" w:author="Villagra" w:date="2017-06-21T15:02:00Z" w:initials="V">
    <w:p w14:paraId="14EF8BE0" w14:textId="77777777" w:rsidR="0005012A" w:rsidRDefault="0005012A">
      <w:pPr>
        <w:pStyle w:val="Textocomentario"/>
      </w:pPr>
      <w:r>
        <w:rPr>
          <w:rStyle w:val="Refdecomentario"/>
        </w:rPr>
        <w:annotationRef/>
      </w:r>
      <w:r>
        <w:t>llamar desde código</w:t>
      </w:r>
    </w:p>
  </w:comment>
  <w:comment w:id="1193" w:author="Villagra" w:date="2017-06-21T15:02:00Z" w:initials="V">
    <w:p w14:paraId="44D5C679" w14:textId="77777777" w:rsidR="0005012A" w:rsidRDefault="0005012A">
      <w:pPr>
        <w:pStyle w:val="Textocomentario"/>
      </w:pPr>
      <w:r>
        <w:rPr>
          <w:rStyle w:val="Refdecomentario"/>
        </w:rPr>
        <w:annotationRef/>
      </w:r>
      <w:r>
        <w:t>Esto no está enlazado</w:t>
      </w:r>
    </w:p>
  </w:comment>
  <w:comment w:id="1199" w:author="Villagra" w:date="2017-06-21T15:05:00Z" w:initials="V">
    <w:p w14:paraId="582BEF57" w14:textId="77777777" w:rsidR="0005012A" w:rsidRDefault="0005012A">
      <w:pPr>
        <w:pStyle w:val="Textocomentario"/>
      </w:pPr>
      <w:r>
        <w:rPr>
          <w:rStyle w:val="Refdecomentario"/>
        </w:rPr>
        <w:annotationRef/>
      </w:r>
      <w:r>
        <w:t>Puedan crear</w:t>
      </w:r>
    </w:p>
  </w:comment>
  <w:comment w:id="1201" w:author="Villagra" w:date="2017-06-21T15:05:00Z" w:initials="V">
    <w:p w14:paraId="2889BF36" w14:textId="77777777" w:rsidR="0005012A" w:rsidRDefault="0005012A">
      <w:pPr>
        <w:pStyle w:val="Textocomentario"/>
      </w:pPr>
      <w:r>
        <w:rPr>
          <w:rStyle w:val="Refdecomentario"/>
        </w:rPr>
        <w:annotationRef/>
      </w:r>
      <w:r>
        <w:t xml:space="preserve">De </w:t>
      </w:r>
    </w:p>
  </w:comment>
  <w:comment w:id="1203" w:author="Villagra" w:date="2017-06-21T15:05:00Z" w:initials="V">
    <w:p w14:paraId="477955F4" w14:textId="77777777" w:rsidR="0005012A" w:rsidRDefault="0005012A">
      <w:pPr>
        <w:pStyle w:val="Textocomentario"/>
      </w:pPr>
      <w:r>
        <w:rPr>
          <w:rStyle w:val="Refdecomentario"/>
        </w:rPr>
        <w:annotationRef/>
      </w:r>
      <w:r>
        <w:t>diferente</w:t>
      </w:r>
    </w:p>
  </w:comment>
  <w:comment w:id="1206" w:author="Villagra" w:date="2017-06-21T15:06:00Z" w:initials="V">
    <w:p w14:paraId="14E35B98" w14:textId="77777777" w:rsidR="0005012A" w:rsidRDefault="0005012A">
      <w:pPr>
        <w:pStyle w:val="Textocomentario"/>
      </w:pPr>
      <w:r>
        <w:rPr>
          <w:rStyle w:val="Refdecomentario"/>
        </w:rPr>
        <w:annotationRef/>
      </w:r>
      <w:r>
        <w:t>Añade una nota al pie para explicar las siglas</w:t>
      </w:r>
    </w:p>
  </w:comment>
  <w:comment w:id="1212" w:author="Villagra" w:date="2017-06-21T15:07:00Z" w:initials="V">
    <w:p w14:paraId="713D838C" w14:textId="77777777" w:rsidR="0005012A" w:rsidRDefault="0005012A">
      <w:pPr>
        <w:pStyle w:val="Textocomentario"/>
      </w:pPr>
      <w:r>
        <w:rPr>
          <w:rStyle w:val="Refdecomentario"/>
        </w:rPr>
        <w:annotationRef/>
      </w:r>
      <w:r>
        <w:t>está</w:t>
      </w:r>
    </w:p>
  </w:comment>
  <w:comment w:id="1218" w:author="Villagra" w:date="2017-06-21T15:07:00Z" w:initials="V">
    <w:p w14:paraId="5FEC8DF0" w14:textId="77777777" w:rsidR="0005012A" w:rsidRDefault="0005012A">
      <w:pPr>
        <w:pStyle w:val="Textocomentario"/>
      </w:pPr>
      <w:r>
        <w:rPr>
          <w:rStyle w:val="Refdecomentario"/>
        </w:rPr>
        <w:annotationRef/>
      </w:r>
      <w:r>
        <w:t>y aunque</w:t>
      </w:r>
    </w:p>
  </w:comment>
  <w:comment w:id="1219" w:author="Villagra" w:date="2017-06-21T15:07:00Z" w:initials="V">
    <w:p w14:paraId="110E289A" w14:textId="77777777" w:rsidR="0005012A" w:rsidRDefault="0005012A">
      <w:pPr>
        <w:pStyle w:val="Textocomentario"/>
      </w:pPr>
      <w:r>
        <w:rPr>
          <w:rStyle w:val="Refdecomentario"/>
        </w:rPr>
        <w:annotationRef/>
      </w:r>
      <w:r>
        <w:t>sí</w:t>
      </w:r>
    </w:p>
  </w:comment>
  <w:comment w:id="1222" w:author="Villagra" w:date="2017-06-21T15:08:00Z" w:initials="V">
    <w:p w14:paraId="67384B73" w14:textId="77777777" w:rsidR="0005012A" w:rsidRDefault="0005012A">
      <w:pPr>
        <w:pStyle w:val="Textocomentario"/>
      </w:pPr>
      <w:r>
        <w:rPr>
          <w:rStyle w:val="Refdecomentario"/>
        </w:rPr>
        <w:annotationRef/>
      </w:r>
      <w:r>
        <w:t>pasos:</w:t>
      </w:r>
    </w:p>
  </w:comment>
  <w:comment w:id="1226" w:author="Villagra" w:date="2017-06-21T15:08:00Z" w:initials="V">
    <w:p w14:paraId="75B35AC2" w14:textId="77777777" w:rsidR="0005012A" w:rsidRDefault="0005012A">
      <w:pPr>
        <w:pStyle w:val="Textocomentario"/>
      </w:pPr>
      <w:r>
        <w:rPr>
          <w:rStyle w:val="Refdecomentario"/>
        </w:rPr>
        <w:annotationRef/>
      </w:r>
      <w:r>
        <w:t>¿??</w:t>
      </w:r>
    </w:p>
  </w:comment>
  <w:comment w:id="1227" w:author="Villagra" w:date="2017-06-21T15:08:00Z" w:initials="V">
    <w:p w14:paraId="7CADB876" w14:textId="77777777" w:rsidR="0005012A" w:rsidRDefault="0005012A">
      <w:pPr>
        <w:pStyle w:val="Textocomentario"/>
      </w:pPr>
      <w:r>
        <w:rPr>
          <w:rStyle w:val="Refdecomentario"/>
        </w:rPr>
        <w:annotationRef/>
      </w:r>
      <w:r>
        <w:t>han</w:t>
      </w:r>
    </w:p>
  </w:comment>
  <w:comment w:id="1229" w:author="Villagra" w:date="2017-06-21T15:09:00Z" w:initials="V">
    <w:p w14:paraId="2F8A8DF7" w14:textId="77777777" w:rsidR="0005012A" w:rsidRDefault="0005012A">
      <w:pPr>
        <w:pStyle w:val="Textocomentario"/>
      </w:pPr>
      <w:r>
        <w:rPr>
          <w:rStyle w:val="Refdecomentario"/>
        </w:rPr>
        <w:annotationRef/>
      </w:r>
      <w:r>
        <w:t>tecnología. Aunque es conveniente …</w:t>
      </w:r>
    </w:p>
  </w:comment>
  <w:comment w:id="1238" w:author="Villagra" w:date="2017-06-21T15:09:00Z" w:initials="V">
    <w:p w14:paraId="71750363" w14:textId="77777777" w:rsidR="0005012A" w:rsidRDefault="0005012A">
      <w:pPr>
        <w:pStyle w:val="Textocomentario"/>
      </w:pPr>
      <w:r>
        <w:rPr>
          <w:rStyle w:val="Refdecomentario"/>
        </w:rPr>
        <w:annotationRef/>
      </w:r>
      <w:r>
        <w:t>Igual que antes, añade un párrafo presentando la tabla.</w:t>
      </w:r>
    </w:p>
  </w:comment>
  <w:comment w:id="1240" w:author="oscar sanchez" w:date="2017-06-29T16:43:00Z" w:initials="os">
    <w:p w14:paraId="7BCD4CA8" w14:textId="532F054A" w:rsidR="0005012A" w:rsidRDefault="0005012A">
      <w:pPr>
        <w:pStyle w:val="Textocomentario"/>
      </w:pPr>
      <w:r>
        <w:rPr>
          <w:rStyle w:val="Refdecomentario"/>
        </w:rPr>
        <w:annotationRef/>
      </w:r>
      <w:r>
        <w:t>Nuevo</w:t>
      </w:r>
    </w:p>
  </w:comment>
  <w:comment w:id="1247" w:author="Villagra" w:date="2017-06-21T15:10:00Z" w:initials="V">
    <w:p w14:paraId="310FD1D2" w14:textId="77777777" w:rsidR="0005012A" w:rsidRDefault="0005012A">
      <w:pPr>
        <w:pStyle w:val="Textocomentario"/>
      </w:pPr>
      <w:r>
        <w:rPr>
          <w:rStyle w:val="Refdecomentario"/>
        </w:rPr>
        <w:annotationRef/>
      </w:r>
      <w:r>
        <w:t>Igual que antes, añade un párrafo de introducción.</w:t>
      </w:r>
    </w:p>
  </w:comment>
  <w:comment w:id="1253" w:author="Villagra" w:date="2017-06-21T15:10:00Z" w:initials="V">
    <w:p w14:paraId="46F12BA6" w14:textId="77777777" w:rsidR="0005012A" w:rsidRDefault="0005012A">
      <w:pPr>
        <w:pStyle w:val="Textocomentario"/>
      </w:pPr>
      <w:r>
        <w:rPr>
          <w:rStyle w:val="Refdecomentario"/>
        </w:rPr>
        <w:annotationRef/>
      </w:r>
      <w:r>
        <w:t>de</w:t>
      </w:r>
    </w:p>
  </w:comment>
  <w:comment w:id="1256" w:author="Villagra" w:date="2017-06-21T15:10:00Z" w:initials="V">
    <w:p w14:paraId="2D244849" w14:textId="77777777" w:rsidR="0005012A" w:rsidRDefault="0005012A">
      <w:pPr>
        <w:pStyle w:val="Textocomentario"/>
      </w:pPr>
      <w:r>
        <w:rPr>
          <w:rStyle w:val="Refdecomentario"/>
        </w:rPr>
        <w:annotationRef/>
      </w:r>
      <w:r>
        <w:t>está</w:t>
      </w:r>
    </w:p>
  </w:comment>
  <w:comment w:id="1261" w:author="Villagra" w:date="2017-06-21T15:11:00Z" w:initials="V">
    <w:p w14:paraId="63F5EF36" w14:textId="77777777" w:rsidR="0005012A" w:rsidRDefault="0005012A">
      <w:pPr>
        <w:pStyle w:val="Textocomentario"/>
      </w:pPr>
      <w:r>
        <w:rPr>
          <w:rStyle w:val="Refdecomentario"/>
        </w:rPr>
        <w:annotationRef/>
      </w:r>
      <w:r>
        <w:t xml:space="preserve">y utiliza </w:t>
      </w:r>
    </w:p>
  </w:comment>
  <w:comment w:id="1262" w:author="Villagra" w:date="2017-06-21T15:11:00Z" w:initials="V">
    <w:p w14:paraId="6CE6CA86" w14:textId="77777777" w:rsidR="0005012A" w:rsidRDefault="0005012A">
      <w:pPr>
        <w:pStyle w:val="Textocomentario"/>
      </w:pPr>
      <w:r>
        <w:rPr>
          <w:rStyle w:val="Refdecomentario"/>
        </w:rPr>
        <w:annotationRef/>
      </w:r>
      <w:r>
        <w:t>editores. Funciona</w:t>
      </w:r>
    </w:p>
  </w:comment>
  <w:comment w:id="1266" w:author="Villagra" w:date="2017-06-21T15:12:00Z" w:initials="V">
    <w:p w14:paraId="6CF463B3" w14:textId="77777777" w:rsidR="0005012A" w:rsidRDefault="0005012A">
      <w:pPr>
        <w:pStyle w:val="Textocomentario"/>
      </w:pPr>
      <w:r>
        <w:rPr>
          <w:rStyle w:val="Refdecomentario"/>
        </w:rPr>
        <w:annotationRef/>
      </w:r>
      <w:r>
        <w:t>tipos de objetos</w:t>
      </w:r>
    </w:p>
  </w:comment>
  <w:comment w:id="1268" w:author="Villagra" w:date="2017-06-21T15:12:00Z" w:initials="V">
    <w:p w14:paraId="76A1AEF4" w14:textId="77777777" w:rsidR="0005012A" w:rsidRDefault="0005012A">
      <w:pPr>
        <w:pStyle w:val="Textocomentario"/>
      </w:pPr>
      <w:r>
        <w:rPr>
          <w:rStyle w:val="Refdecomentario"/>
        </w:rPr>
        <w:annotationRef/>
      </w:r>
      <w:r>
        <w:t>se añaden</w:t>
      </w:r>
    </w:p>
  </w:comment>
  <w:comment w:id="1270" w:author="Villagra" w:date="2017-06-21T15:12:00Z" w:initials="V">
    <w:p w14:paraId="33C1BA42" w14:textId="77777777" w:rsidR="0005012A" w:rsidRDefault="0005012A">
      <w:pPr>
        <w:pStyle w:val="Textocomentario"/>
      </w:pPr>
      <w:r>
        <w:rPr>
          <w:rStyle w:val="Refdecomentario"/>
        </w:rPr>
        <w:annotationRef/>
      </w:r>
      <w:r>
        <w:t>escena, lo que ayuda…</w:t>
      </w:r>
    </w:p>
  </w:comment>
  <w:comment w:id="1272" w:author="Villagra" w:date="2017-06-21T15:13:00Z" w:initials="V">
    <w:p w14:paraId="2A1333F2" w14:textId="77777777" w:rsidR="0005012A" w:rsidRDefault="0005012A">
      <w:pPr>
        <w:pStyle w:val="Textocomentario"/>
      </w:pPr>
      <w:r>
        <w:rPr>
          <w:rStyle w:val="Refdecomentario"/>
        </w:rPr>
        <w:annotationRef/>
      </w:r>
      <w:r>
        <w:t>colisionar,…</w:t>
      </w:r>
    </w:p>
  </w:comment>
  <w:comment w:id="1275" w:author="Villagra" w:date="2017-06-21T15:13:00Z" w:initials="V">
    <w:p w14:paraId="3DBC86B5" w14:textId="77777777" w:rsidR="0005012A" w:rsidRDefault="0005012A">
      <w:pPr>
        <w:pStyle w:val="Textocomentario"/>
      </w:pPr>
      <w:r>
        <w:rPr>
          <w:rStyle w:val="Refdecomentario"/>
        </w:rPr>
        <w:annotationRef/>
      </w:r>
      <w:r>
        <w:t>juego</w:t>
      </w:r>
    </w:p>
  </w:comment>
  <w:comment w:id="1276" w:author="Villagra" w:date="2017-06-21T15:13:00Z" w:initials="V">
    <w:p w14:paraId="0488A5A6" w14:textId="77777777" w:rsidR="0005012A" w:rsidRDefault="0005012A">
      <w:pPr>
        <w:pStyle w:val="Textocomentario"/>
      </w:pPr>
      <w:r>
        <w:rPr>
          <w:rStyle w:val="Refdecomentario"/>
        </w:rPr>
        <w:annotationRef/>
      </w:r>
      <w:r>
        <w:t>uno</w:t>
      </w:r>
    </w:p>
  </w:comment>
  <w:comment w:id="1280" w:author="Villagra" w:date="2017-06-21T15:13:00Z" w:initials="V">
    <w:p w14:paraId="09478742" w14:textId="77777777" w:rsidR="0005012A" w:rsidRDefault="0005012A">
      <w:pPr>
        <w:pStyle w:val="Textocomentario"/>
      </w:pPr>
      <w:r>
        <w:rPr>
          <w:rStyle w:val="Refdecomentario"/>
        </w:rPr>
        <w:annotationRef/>
      </w:r>
      <w:r>
        <w:t>sobre</w:t>
      </w:r>
    </w:p>
  </w:comment>
  <w:comment w:id="1283" w:author="Villagra" w:date="2017-06-21T15:14:00Z" w:initials="V">
    <w:p w14:paraId="181C9A10" w14:textId="77777777" w:rsidR="0005012A" w:rsidRDefault="0005012A">
      <w:pPr>
        <w:pStyle w:val="Textocomentario"/>
      </w:pPr>
      <w:r>
        <w:rPr>
          <w:rStyle w:val="Refdecomentario"/>
        </w:rPr>
        <w:annotationRef/>
      </w:r>
      <w:r>
        <w:t>un nuevo</w:t>
      </w:r>
    </w:p>
  </w:comment>
  <w:comment w:id="1284" w:author="Villagra" w:date="2017-06-21T15:14:00Z" w:initials="V">
    <w:p w14:paraId="1C4F1C4D" w14:textId="77777777" w:rsidR="0005012A" w:rsidRDefault="0005012A">
      <w:pPr>
        <w:pStyle w:val="Textocomentario"/>
      </w:pPr>
      <w:r>
        <w:rPr>
          <w:rStyle w:val="Refdecomentario"/>
        </w:rPr>
        <w:annotationRef/>
      </w:r>
      <w:r>
        <w:t>hacía</w:t>
      </w:r>
    </w:p>
  </w:comment>
  <w:comment w:id="1287" w:author="Villagra" w:date="2017-06-21T15:14:00Z" w:initials="V">
    <w:p w14:paraId="21FD6A33" w14:textId="77777777" w:rsidR="0005012A" w:rsidRDefault="0005012A">
      <w:pPr>
        <w:pStyle w:val="Textocomentario"/>
      </w:pPr>
      <w:r>
        <w:rPr>
          <w:rStyle w:val="Refdecomentario"/>
        </w:rPr>
        <w:annotationRef/>
      </w:r>
      <w:r>
        <w:t>de</w:t>
      </w:r>
    </w:p>
  </w:comment>
  <w:comment w:id="1290" w:author="Villagra" w:date="2017-06-21T15:15:00Z" w:initials="V">
    <w:p w14:paraId="11DFF129" w14:textId="77777777" w:rsidR="0005012A" w:rsidRDefault="0005012A">
      <w:pPr>
        <w:pStyle w:val="Textocomentario"/>
      </w:pPr>
      <w:r>
        <w:rPr>
          <w:rStyle w:val="Refdecomentario"/>
        </w:rPr>
        <w:annotationRef/>
      </w:r>
      <w:r>
        <w:t>Es interesante siempre hacer referencia a las figuras. Por ejemplo, aquí puedes añadir: En la Figura 9 se observa un ejemplo de eventos en el sistema de CTF</w:t>
      </w:r>
    </w:p>
  </w:comment>
  <w:comment w:id="1376" w:author="Villagra" w:date="2017-06-21T15:16:00Z" w:initials="V">
    <w:p w14:paraId="57336213" w14:textId="77777777" w:rsidR="0005012A" w:rsidRDefault="0005012A">
      <w:pPr>
        <w:pStyle w:val="Textocomentario"/>
      </w:pPr>
      <w:r>
        <w:rPr>
          <w:rStyle w:val="Refdecomentario"/>
        </w:rPr>
        <w:annotationRef/>
      </w:r>
      <w:r>
        <w:t>Revisar redacción: Pensado como un motor de …, está basado en dos aspectos claves: el drag and …</w:t>
      </w:r>
    </w:p>
  </w:comment>
  <w:comment w:id="1365" w:author="oscar sanchez" w:date="2017-07-02T12:23:00Z" w:initials="os">
    <w:p w14:paraId="75C731B0" w14:textId="7F6F698A" w:rsidR="0005012A" w:rsidRDefault="0005012A">
      <w:pPr>
        <w:pStyle w:val="Textocomentario"/>
      </w:pPr>
      <w:r>
        <w:rPr>
          <w:rStyle w:val="Refdecomentario"/>
        </w:rPr>
        <w:annotationRef/>
      </w:r>
      <w:r>
        <w:t>Nueva Redaccion</w:t>
      </w:r>
    </w:p>
  </w:comment>
  <w:comment w:id="1366" w:author="oscar sanchez" w:date="2017-07-02T12:23:00Z" w:initials="os">
    <w:p w14:paraId="3B84B9D7" w14:textId="6DDA3868" w:rsidR="0005012A" w:rsidRDefault="0005012A">
      <w:pPr>
        <w:pStyle w:val="Textocomentario"/>
      </w:pPr>
      <w:r>
        <w:rPr>
          <w:rStyle w:val="Refdecomentario"/>
        </w:rPr>
        <w:annotationRef/>
      </w:r>
    </w:p>
  </w:comment>
  <w:comment w:id="1386" w:author="Villagra" w:date="2017-06-21T15:17:00Z" w:initials="V">
    <w:p w14:paraId="694644DF" w14:textId="77777777" w:rsidR="0005012A" w:rsidRDefault="0005012A">
      <w:pPr>
        <w:pStyle w:val="Textocomentario"/>
      </w:pPr>
      <w:r>
        <w:rPr>
          <w:rStyle w:val="Refdecomentario"/>
        </w:rPr>
        <w:annotationRef/>
      </w:r>
      <w:r>
        <w:t>La presentación de Construct 2 se queda un poco corta</w:t>
      </w:r>
    </w:p>
  </w:comment>
  <w:comment w:id="1362" w:author="oscar sanchez" w:date="2017-06-29T18:13:00Z" w:initials="os">
    <w:p w14:paraId="4EF3C1BE" w14:textId="5ACC4C75" w:rsidR="0005012A" w:rsidRDefault="0005012A">
      <w:pPr>
        <w:pStyle w:val="Textocomentario"/>
      </w:pPr>
      <w:r>
        <w:rPr>
          <w:rStyle w:val="Refdecomentario"/>
        </w:rPr>
        <w:annotationRef/>
      </w:r>
      <w:r>
        <w:t>Nuevo</w:t>
      </w:r>
    </w:p>
  </w:comment>
  <w:comment w:id="1363" w:author="oscar sanchez" w:date="2017-06-29T18:13:00Z" w:initials="os">
    <w:p w14:paraId="6A9E1B1D" w14:textId="4E8315FB" w:rsidR="0005012A" w:rsidRDefault="0005012A">
      <w:pPr>
        <w:pStyle w:val="Textocomentario"/>
      </w:pPr>
      <w:r>
        <w:rPr>
          <w:rStyle w:val="Refdecomentario"/>
        </w:rPr>
        <w:annotationRef/>
      </w:r>
    </w:p>
  </w:comment>
  <w:comment w:id="1422" w:author="Villagra" w:date="2017-06-21T15:18:00Z" w:initials="V">
    <w:p w14:paraId="47CD1446" w14:textId="77777777" w:rsidR="0005012A" w:rsidRDefault="0005012A">
      <w:pPr>
        <w:pStyle w:val="Textocomentario"/>
      </w:pPr>
      <w:r>
        <w:rPr>
          <w:rStyle w:val="Refdecomentario"/>
        </w:rPr>
        <w:annotationRef/>
      </w:r>
      <w:r>
        <w:t xml:space="preserve">Dos grandes apartados: </w:t>
      </w:r>
    </w:p>
  </w:comment>
  <w:comment w:id="1427" w:author="Villagra" w:date="2017-06-21T15:18:00Z" w:initials="V">
    <w:p w14:paraId="218FA589" w14:textId="77777777" w:rsidR="0005012A" w:rsidRDefault="0005012A">
      <w:pPr>
        <w:pStyle w:val="Textocomentario"/>
      </w:pPr>
      <w:r>
        <w:rPr>
          <w:rStyle w:val="Refdecomentario"/>
        </w:rPr>
        <w:annotationRef/>
      </w:r>
      <w:r>
        <w:t xml:space="preserve"> Y por otro lado en evitar …</w:t>
      </w:r>
    </w:p>
  </w:comment>
  <w:comment w:id="1430" w:author="Villagra" w:date="2017-06-21T15:18:00Z" w:initials="V">
    <w:p w14:paraId="1ECE4606" w14:textId="77777777" w:rsidR="0005012A" w:rsidRDefault="0005012A">
      <w:pPr>
        <w:pStyle w:val="Textocomentario"/>
      </w:pPr>
      <w:r>
        <w:rPr>
          <w:rStyle w:val="Refdecomentario"/>
        </w:rPr>
        <w:annotationRef/>
      </w:r>
      <w:r>
        <w:t>Demasiada selección: busca palabras sinónimas</w:t>
      </w:r>
    </w:p>
  </w:comment>
  <w:comment w:id="1436" w:author="Villagra" w:date="2017-06-21T15:19:00Z" w:initials="V">
    <w:p w14:paraId="6A611211" w14:textId="77777777" w:rsidR="0005012A" w:rsidRDefault="0005012A">
      <w:pPr>
        <w:pStyle w:val="Textocomentario"/>
      </w:pPr>
      <w:r>
        <w:rPr>
          <w:rStyle w:val="Refdecomentario"/>
        </w:rPr>
        <w:annotationRef/>
      </w:r>
      <w:r>
        <w:t>(a partir de ahora GM)</w:t>
      </w:r>
    </w:p>
  </w:comment>
  <w:comment w:id="1442" w:author="Villagra" w:date="2017-06-21T15:19:00Z" w:initials="V">
    <w:p w14:paraId="28FF17BB" w14:textId="77777777" w:rsidR="0005012A" w:rsidRDefault="0005012A">
      <w:pPr>
        <w:pStyle w:val="Textocomentario"/>
      </w:pPr>
      <w:r>
        <w:rPr>
          <w:rStyle w:val="Refdecomentario"/>
        </w:rPr>
        <w:annotationRef/>
      </w:r>
      <w:r>
        <w:t>Delphi. Nació en el …</w:t>
      </w:r>
    </w:p>
  </w:comment>
  <w:comment w:id="1444" w:author="Villagra" w:date="2017-06-21T15:20:00Z" w:initials="V">
    <w:p w14:paraId="5D3E1695" w14:textId="77777777" w:rsidR="0005012A" w:rsidRDefault="0005012A">
      <w:pPr>
        <w:pStyle w:val="Textocomentario"/>
      </w:pPr>
      <w:r>
        <w:rPr>
          <w:rStyle w:val="Refdecomentario"/>
        </w:rPr>
        <w:annotationRef/>
      </w:r>
      <w:r>
        <w:t>convirtió</w:t>
      </w:r>
    </w:p>
  </w:comment>
  <w:comment w:id="1447" w:author="Villagra" w:date="2017-06-21T15:20:00Z" w:initials="V">
    <w:p w14:paraId="31F52E11" w14:textId="77777777" w:rsidR="0005012A" w:rsidRDefault="0005012A">
      <w:pPr>
        <w:pStyle w:val="Textocomentario"/>
      </w:pPr>
      <w:r>
        <w:rPr>
          <w:rStyle w:val="Refdecomentario"/>
        </w:rPr>
        <w:annotationRef/>
      </w:r>
      <w:r>
        <w:t>permite</w:t>
      </w:r>
    </w:p>
  </w:comment>
  <w:comment w:id="1450" w:author="Villagra" w:date="2017-06-21T15:21:00Z" w:initials="V">
    <w:p w14:paraId="25F51725" w14:textId="77777777" w:rsidR="0005012A" w:rsidRDefault="0005012A">
      <w:pPr>
        <w:pStyle w:val="Textocomentario"/>
      </w:pPr>
      <w:r>
        <w:rPr>
          <w:rStyle w:val="Refdecomentario"/>
        </w:rPr>
        <w:annotationRef/>
      </w:r>
      <w:r>
        <w:t>distintas:</w:t>
      </w:r>
    </w:p>
  </w:comment>
  <w:comment w:id="1453" w:author="Villagra" w:date="2017-06-21T15:21:00Z" w:initials="V">
    <w:p w14:paraId="4685BF88" w14:textId="77777777" w:rsidR="0005012A" w:rsidRDefault="0005012A">
      <w:pPr>
        <w:pStyle w:val="Textocomentario"/>
      </w:pPr>
      <w:r>
        <w:rPr>
          <w:rStyle w:val="Refdecomentario"/>
        </w:rPr>
        <w:annotationRef/>
      </w:r>
      <w:r>
        <w:t>convirtió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637E14" w15:done="1"/>
  <w15:commentEx w15:paraId="25877B8D" w15:done="0"/>
  <w15:commentEx w15:paraId="2B5200A1" w15:paraIdParent="25877B8D" w15:done="0"/>
  <w15:commentEx w15:paraId="1B42641D" w15:done="1"/>
  <w15:commentEx w15:paraId="5D076F25" w15:done="1"/>
  <w15:commentEx w15:paraId="013FCAA4" w15:paraIdParent="5D076F25" w15:done="1"/>
  <w15:commentEx w15:paraId="074DB426" w15:paraIdParent="5D076F25" w15:done="1"/>
  <w15:commentEx w15:paraId="4B04BC9E" w15:done="1"/>
  <w15:commentEx w15:paraId="0FC4E230" w15:paraIdParent="4B04BC9E" w15:done="1"/>
  <w15:commentEx w15:paraId="0F261312" w15:paraIdParent="4B04BC9E" w15:done="1"/>
  <w15:commentEx w15:paraId="42B665E4" w15:done="1"/>
  <w15:commentEx w15:paraId="6A6FB930" w15:paraIdParent="42B665E4" w15:done="1"/>
  <w15:commentEx w15:paraId="5B204CB7" w15:paraIdParent="42B665E4" w15:done="1"/>
  <w15:commentEx w15:paraId="012BE000" w15:done="1"/>
  <w15:commentEx w15:paraId="0B3D1979" w15:done="1"/>
  <w15:commentEx w15:paraId="4206F6A6" w15:paraIdParent="0B3D1979" w15:done="1"/>
  <w15:commentEx w15:paraId="20310C6B" w15:paraIdParent="0B3D1979" w15:done="1"/>
  <w15:commentEx w15:paraId="14B63965" w15:done="1"/>
  <w15:commentEx w15:paraId="2DC486F9" w15:paraIdParent="14B63965" w15:done="1"/>
  <w15:commentEx w15:paraId="677AC988" w15:paraIdParent="14B63965" w15:done="1"/>
  <w15:commentEx w15:paraId="6C9266C2" w15:done="0"/>
  <w15:commentEx w15:paraId="299718DB" w15:done="0"/>
  <w15:commentEx w15:paraId="7DA29FAD" w15:paraIdParent="299718DB" w15:done="0"/>
  <w15:commentEx w15:paraId="477D0016" w15:done="0"/>
  <w15:commentEx w15:paraId="21791D24" w15:done="1"/>
  <w15:commentEx w15:paraId="3E5FBD0E" w15:done="1"/>
  <w15:commentEx w15:paraId="79E486CB" w15:done="0"/>
  <w15:commentEx w15:paraId="4F6DB188" w15:done="0"/>
  <w15:commentEx w15:paraId="4F14093D" w15:done="0"/>
  <w15:commentEx w15:paraId="4EB34DCA" w15:done="1"/>
  <w15:commentEx w15:paraId="4FBC160C" w15:done="1"/>
  <w15:commentEx w15:paraId="7DA6B820" w15:done="1"/>
  <w15:commentEx w15:paraId="7FF2A7CC" w15:done="1"/>
  <w15:commentEx w15:paraId="1B1C26D6" w15:done="1"/>
  <w15:commentEx w15:paraId="220A9E9C" w15:done="1"/>
  <w15:commentEx w15:paraId="0C73895D" w15:done="1"/>
  <w15:commentEx w15:paraId="47695B39" w15:done="1"/>
  <w15:commentEx w15:paraId="2FDD7A84" w15:done="1"/>
  <w15:commentEx w15:paraId="5EB1E781" w15:done="1"/>
  <w15:commentEx w15:paraId="6A0B19A0" w15:done="0"/>
  <w15:commentEx w15:paraId="46E30031" w15:done="1"/>
  <w15:commentEx w15:paraId="0D8B3551" w15:done="1"/>
  <w15:commentEx w15:paraId="6990DD2E" w15:done="0"/>
  <w15:commentEx w15:paraId="45B330AF" w15:done="1"/>
  <w15:commentEx w15:paraId="5A69D0F3" w15:paraIdParent="45B330AF" w15:done="1"/>
  <w15:commentEx w15:paraId="30890BEA" w15:done="1"/>
  <w15:commentEx w15:paraId="149ADF49" w15:done="1"/>
  <w15:commentEx w15:paraId="1474ADBE" w15:done="1"/>
  <w15:commentEx w15:paraId="5B3A0AAB" w15:done="1"/>
  <w15:commentEx w15:paraId="5CB8283F" w15:done="0"/>
  <w15:commentEx w15:paraId="2189F4C6" w15:done="0"/>
  <w15:commentEx w15:paraId="145C3C26" w15:done="1"/>
  <w15:commentEx w15:paraId="1FECE8D5" w15:done="0"/>
  <w15:commentEx w15:paraId="5EACF517" w15:done="1"/>
  <w15:commentEx w15:paraId="2C4358A9" w15:done="0"/>
  <w15:commentEx w15:paraId="2EAD150D" w15:done="0"/>
  <w15:commentEx w15:paraId="410D5C67" w15:done="1"/>
  <w15:commentEx w15:paraId="389EBC9A" w15:done="0"/>
  <w15:commentEx w15:paraId="3CB629FA" w15:done="1"/>
  <w15:commentEx w15:paraId="337520FB" w15:done="1"/>
  <w15:commentEx w15:paraId="2F7F09C3" w15:done="0"/>
  <w15:commentEx w15:paraId="37A649BE" w15:done="1"/>
  <w15:commentEx w15:paraId="0167D7F1" w15:done="0"/>
  <w15:commentEx w15:paraId="07D3EAD5" w15:done="0"/>
  <w15:commentEx w15:paraId="67E49C48" w15:done="1"/>
  <w15:commentEx w15:paraId="484C769F" w15:done="0"/>
  <w15:commentEx w15:paraId="386F88AE" w15:done="1"/>
  <w15:commentEx w15:paraId="29DB49AA" w15:done="1"/>
  <w15:commentEx w15:paraId="5CA5B90D" w15:done="0"/>
  <w15:commentEx w15:paraId="5CB90DB3" w15:done="1"/>
  <w15:commentEx w15:paraId="6996892D" w15:paraIdParent="5CB90DB3" w15:done="1"/>
  <w15:commentEx w15:paraId="424F6E09" w15:done="1"/>
  <w15:commentEx w15:paraId="1DDCF377" w15:paraIdParent="424F6E09" w15:done="1"/>
  <w15:commentEx w15:paraId="28B33C3C" w15:done="0"/>
  <w15:commentEx w15:paraId="060B83BC" w15:paraIdParent="28B33C3C" w15:done="0"/>
  <w15:commentEx w15:paraId="7C3D1938" w15:done="0"/>
  <w15:commentEx w15:paraId="4EFD8443" w15:done="1"/>
  <w15:commentEx w15:paraId="6EC7CF2F" w15:done="0"/>
  <w15:commentEx w15:paraId="29CCEA71" w15:paraIdParent="6EC7CF2F" w15:done="0"/>
  <w15:commentEx w15:paraId="22D456BF" w15:paraIdParent="6EC7CF2F" w15:done="0"/>
  <w15:commentEx w15:paraId="02643DE8" w15:done="0"/>
  <w15:commentEx w15:paraId="5AA79C43" w15:done="0"/>
  <w15:commentEx w15:paraId="6B228BE8" w15:done="0"/>
  <w15:commentEx w15:paraId="275E44C2" w15:done="1"/>
  <w15:commentEx w15:paraId="66809B85" w15:done="1"/>
  <w15:commentEx w15:paraId="6EDB1D5F" w15:done="1"/>
  <w15:commentEx w15:paraId="6702C078" w15:done="0"/>
  <w15:commentEx w15:paraId="6F9E9847" w15:done="0"/>
  <w15:commentEx w15:paraId="3244D015" w15:done="0"/>
  <w15:commentEx w15:paraId="14EF8BE0" w15:done="1"/>
  <w15:commentEx w15:paraId="44D5C679" w15:done="1"/>
  <w15:commentEx w15:paraId="582BEF57" w15:done="0"/>
  <w15:commentEx w15:paraId="2889BF36" w15:done="1"/>
  <w15:commentEx w15:paraId="477955F4" w15:done="0"/>
  <w15:commentEx w15:paraId="14E35B98" w15:done="1"/>
  <w15:commentEx w15:paraId="713D838C" w15:done="1"/>
  <w15:commentEx w15:paraId="5FEC8DF0" w15:done="1"/>
  <w15:commentEx w15:paraId="110E289A" w15:done="1"/>
  <w15:commentEx w15:paraId="67384B73" w15:done="1"/>
  <w15:commentEx w15:paraId="75B35AC2" w15:done="0"/>
  <w15:commentEx w15:paraId="7CADB876" w15:done="1"/>
  <w15:commentEx w15:paraId="2F8A8DF7" w15:done="1"/>
  <w15:commentEx w15:paraId="71750363" w15:done="0"/>
  <w15:commentEx w15:paraId="7BCD4CA8" w15:done="1"/>
  <w15:commentEx w15:paraId="310FD1D2" w15:done="1"/>
  <w15:commentEx w15:paraId="46F12BA6" w15:done="1"/>
  <w15:commentEx w15:paraId="2D244849" w15:done="1"/>
  <w15:commentEx w15:paraId="63F5EF36" w15:done="1"/>
  <w15:commentEx w15:paraId="6CE6CA86" w15:done="1"/>
  <w15:commentEx w15:paraId="6CF463B3" w15:done="1"/>
  <w15:commentEx w15:paraId="76A1AEF4" w15:done="1"/>
  <w15:commentEx w15:paraId="33C1BA42" w15:done="1"/>
  <w15:commentEx w15:paraId="2A1333F2" w15:done="1"/>
  <w15:commentEx w15:paraId="3DBC86B5" w15:done="1"/>
  <w15:commentEx w15:paraId="0488A5A6" w15:done="1"/>
  <w15:commentEx w15:paraId="09478742" w15:done="0"/>
  <w15:commentEx w15:paraId="181C9A10" w15:done="1"/>
  <w15:commentEx w15:paraId="1C4F1C4D" w15:done="1"/>
  <w15:commentEx w15:paraId="21FD6A33" w15:done="1"/>
  <w15:commentEx w15:paraId="11DFF129" w15:done="1"/>
  <w15:commentEx w15:paraId="57336213" w15:done="1"/>
  <w15:commentEx w15:paraId="75C731B0" w15:done="0"/>
  <w15:commentEx w15:paraId="3B84B9D7" w15:paraIdParent="75C731B0" w15:done="0"/>
  <w15:commentEx w15:paraId="694644DF" w15:done="0"/>
  <w15:commentEx w15:paraId="4EF3C1BE" w15:done="0"/>
  <w15:commentEx w15:paraId="6A9E1B1D" w15:paraIdParent="4EF3C1BE" w15:done="0"/>
  <w15:commentEx w15:paraId="47CD1446" w15:done="0"/>
  <w15:commentEx w15:paraId="218FA589" w15:done="1"/>
  <w15:commentEx w15:paraId="1ECE4606" w15:done="0"/>
  <w15:commentEx w15:paraId="6A611211" w15:done="1"/>
  <w15:commentEx w15:paraId="28FF17BB" w15:done="0"/>
  <w15:commentEx w15:paraId="5D3E1695" w15:done="0"/>
  <w15:commentEx w15:paraId="31F52E11" w15:done="0"/>
  <w15:commentEx w15:paraId="25F51725" w15:done="1"/>
  <w15:commentEx w15:paraId="4685BF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637E14" w16cid:durableId="1D035E2E"/>
  <w16cid:commentId w16cid:paraId="25877B8D" w16cid:durableId="1CFCCD0D"/>
  <w16cid:commentId w16cid:paraId="2B5200A1" w16cid:durableId="1CFCCD17"/>
  <w16cid:commentId w16cid:paraId="1B42641D" w16cid:durableId="1CFCC9BE"/>
  <w16cid:commentId w16cid:paraId="5D076F25" w16cid:durableId="1CFCC9BF"/>
  <w16cid:commentId w16cid:paraId="013FCAA4" w16cid:durableId="1CFCC9C0"/>
  <w16cid:commentId w16cid:paraId="074DB426" w16cid:durableId="1CFCC9C1"/>
  <w16cid:commentId w16cid:paraId="4B04BC9E" w16cid:durableId="1CFCC9C2"/>
  <w16cid:commentId w16cid:paraId="0FC4E230" w16cid:durableId="1CFCC9C3"/>
  <w16cid:commentId w16cid:paraId="0F261312" w16cid:durableId="1CFCC9C4"/>
  <w16cid:commentId w16cid:paraId="42B665E4" w16cid:durableId="1CFCC9C5"/>
  <w16cid:commentId w16cid:paraId="6A6FB930" w16cid:durableId="1CFCC9C6"/>
  <w16cid:commentId w16cid:paraId="5B204CB7" w16cid:durableId="1CFCC9C7"/>
  <w16cid:commentId w16cid:paraId="012BE000" w16cid:durableId="1CFCC9C8"/>
  <w16cid:commentId w16cid:paraId="0B3D1979" w16cid:durableId="1CFCC9C9"/>
  <w16cid:commentId w16cid:paraId="4206F6A6" w16cid:durableId="1CFCC9CA"/>
  <w16cid:commentId w16cid:paraId="20310C6B" w16cid:durableId="1CFCC9CB"/>
  <w16cid:commentId w16cid:paraId="14B63965" w16cid:durableId="1CFCC9CC"/>
  <w16cid:commentId w16cid:paraId="2DC486F9" w16cid:durableId="1CFCC9CD"/>
  <w16cid:commentId w16cid:paraId="677AC988" w16cid:durableId="1CFCC9CE"/>
  <w16cid:commentId w16cid:paraId="6C9266C2" w16cid:durableId="1CFCC9CF"/>
  <w16cid:commentId w16cid:paraId="299718DB" w16cid:durableId="1CFCD447"/>
  <w16cid:commentId w16cid:paraId="7DA29FAD" w16cid:durableId="1CFCD44D"/>
  <w16cid:commentId w16cid:paraId="477D0016" w16cid:durableId="1CFCC9D0"/>
  <w16cid:commentId w16cid:paraId="21791D24" w16cid:durableId="1CFCC9D1"/>
  <w16cid:commentId w16cid:paraId="3E5FBD0E" w16cid:durableId="1CFCC9D2"/>
  <w16cid:commentId w16cid:paraId="79E486CB" w16cid:durableId="1CFCC9D3"/>
  <w16cid:commentId w16cid:paraId="4F6DB188" w16cid:durableId="1CFFAA27"/>
  <w16cid:commentId w16cid:paraId="4F14093D" w16cid:durableId="1CFCC9D4"/>
  <w16cid:commentId w16cid:paraId="4EB34DCA" w16cid:durableId="1CFCC9D5"/>
  <w16cid:commentId w16cid:paraId="4FBC160C" w16cid:durableId="1CFCC9D6"/>
  <w16cid:commentId w16cid:paraId="7DA6B820" w16cid:durableId="1CFCC9D7"/>
  <w16cid:commentId w16cid:paraId="7FF2A7CC" w16cid:durableId="1CFCC9D8"/>
  <w16cid:commentId w16cid:paraId="1B1C26D6" w16cid:durableId="1CFCC9D9"/>
  <w16cid:commentId w16cid:paraId="220A9E9C" w16cid:durableId="1CFCC9DA"/>
  <w16cid:commentId w16cid:paraId="0C73895D" w16cid:durableId="1CFCC9DB"/>
  <w16cid:commentId w16cid:paraId="47695B39" w16cid:durableId="1CFCC9DC"/>
  <w16cid:commentId w16cid:paraId="2FDD7A84" w16cid:durableId="1CFCC9DD"/>
  <w16cid:commentId w16cid:paraId="5EB1E781" w16cid:durableId="1CFCC9DE"/>
  <w16cid:commentId w16cid:paraId="6A0B19A0" w16cid:durableId="1CFCC9DF"/>
  <w16cid:commentId w16cid:paraId="46E30031" w16cid:durableId="1CFCC9E0"/>
  <w16cid:commentId w16cid:paraId="0D8B3551" w16cid:durableId="1CFCC9E1"/>
  <w16cid:commentId w16cid:paraId="6990DD2E" w16cid:durableId="1CFFAB13"/>
  <w16cid:commentId w16cid:paraId="45B330AF" w16cid:durableId="1D035E06"/>
  <w16cid:commentId w16cid:paraId="5A69D0F3" w16cid:durableId="1D035E0A"/>
  <w16cid:commentId w16cid:paraId="30890BEA" w16cid:durableId="1CFCC9E2"/>
  <w16cid:commentId w16cid:paraId="149ADF49" w16cid:durableId="1CFCC9E3"/>
  <w16cid:commentId w16cid:paraId="1474ADBE" w16cid:durableId="1CFCC9E4"/>
  <w16cid:commentId w16cid:paraId="5B3A0AAB" w16cid:durableId="1CFCC9E5"/>
  <w16cid:commentId w16cid:paraId="5CB8283F" w16cid:durableId="1CFCC9E6"/>
  <w16cid:commentId w16cid:paraId="2189F4C6" w16cid:durableId="1CFFA8D2"/>
  <w16cid:commentId w16cid:paraId="145C3C26" w16cid:durableId="1D036145"/>
  <w16cid:commentId w16cid:paraId="1FECE8D5" w16cid:durableId="1CFCC9E7"/>
  <w16cid:commentId w16cid:paraId="5EACF517" w16cid:durableId="1CFCC9E8"/>
  <w16cid:commentId w16cid:paraId="2C4358A9" w16cid:durableId="1CFCC9E9"/>
  <w16cid:commentId w16cid:paraId="2EAD150D" w16cid:durableId="1CFCC9EA"/>
  <w16cid:commentId w16cid:paraId="410D5C67" w16cid:durableId="1CFCC9EB"/>
  <w16cid:commentId w16cid:paraId="389EBC9A" w16cid:durableId="1CFCC9EC"/>
  <w16cid:commentId w16cid:paraId="3CB629FA" w16cid:durableId="1CFCC9ED"/>
  <w16cid:commentId w16cid:paraId="337520FB" w16cid:durableId="1CFCC9EE"/>
  <w16cid:commentId w16cid:paraId="2F7F09C3" w16cid:durableId="1CFCC9EF"/>
  <w16cid:commentId w16cid:paraId="37A649BE" w16cid:durableId="1CFCC9F0"/>
  <w16cid:commentId w16cid:paraId="0167D7F1" w16cid:durableId="1CFCC9F1"/>
  <w16cid:commentId w16cid:paraId="07D3EAD5" w16cid:durableId="1CFCC9F2"/>
  <w16cid:commentId w16cid:paraId="67E49C48" w16cid:durableId="1CFCC9F3"/>
  <w16cid:commentId w16cid:paraId="484C769F" w16cid:durableId="1CFCC9F4"/>
  <w16cid:commentId w16cid:paraId="386F88AE" w16cid:durableId="1CFCC9F5"/>
  <w16cid:commentId w16cid:paraId="29DB49AA" w16cid:durableId="1CFCC9F6"/>
  <w16cid:commentId w16cid:paraId="5CA5B90D" w16cid:durableId="1CFCC9F7"/>
  <w16cid:commentId w16cid:paraId="5CB90DB3" w16cid:durableId="1CFCC9F8"/>
  <w16cid:commentId w16cid:paraId="6996892D" w16cid:durableId="1CFCC9F9"/>
  <w16cid:commentId w16cid:paraId="424F6E09" w16cid:durableId="1CFCC9FA"/>
  <w16cid:commentId w16cid:paraId="1DDCF377" w16cid:durableId="1CFCC9FB"/>
  <w16cid:commentId w16cid:paraId="28B33C3C" w16cid:durableId="1CFFAC00"/>
  <w16cid:commentId w16cid:paraId="060B83BC" w16cid:durableId="1CFFAC03"/>
  <w16cid:commentId w16cid:paraId="4EFD8443" w16cid:durableId="1CFCC9FC"/>
  <w16cid:commentId w16cid:paraId="02643DE8" w16cid:durableId="1CFCC9FD"/>
  <w16cid:commentId w16cid:paraId="5AA79C43" w16cid:durableId="1CFCC9FE"/>
  <w16cid:commentId w16cid:paraId="6B228BE8" w16cid:durableId="1CFCC9FF"/>
  <w16cid:commentId w16cid:paraId="275E44C2" w16cid:durableId="1CFCCA00"/>
  <w16cid:commentId w16cid:paraId="66809B85" w16cid:durableId="1CFCCA01"/>
  <w16cid:commentId w16cid:paraId="6EDB1D5F" w16cid:durableId="1CFCCA02"/>
  <w16cid:commentId w16cid:paraId="6702C078" w16cid:durableId="1CFCCA03"/>
  <w16cid:commentId w16cid:paraId="6F9E9847" w16cid:durableId="1CFCCA04"/>
  <w16cid:commentId w16cid:paraId="3244D015" w16cid:durableId="1CFCCA05"/>
  <w16cid:commentId w16cid:paraId="14EF8BE0" w16cid:durableId="1CFCCA06"/>
  <w16cid:commentId w16cid:paraId="44D5C679" w16cid:durableId="1CFCCA07"/>
  <w16cid:commentId w16cid:paraId="582BEF57" w16cid:durableId="1CFCCA08"/>
  <w16cid:commentId w16cid:paraId="2889BF36" w16cid:durableId="1CFCCA09"/>
  <w16cid:commentId w16cid:paraId="477955F4" w16cid:durableId="1CFCCA0A"/>
  <w16cid:commentId w16cid:paraId="14E35B98" w16cid:durableId="1CFCCA0B"/>
  <w16cid:commentId w16cid:paraId="713D838C" w16cid:durableId="1CFCCA0C"/>
  <w16cid:commentId w16cid:paraId="5FEC8DF0" w16cid:durableId="1CFCCA0D"/>
  <w16cid:commentId w16cid:paraId="110E289A" w16cid:durableId="1CFCCA0E"/>
  <w16cid:commentId w16cid:paraId="67384B73" w16cid:durableId="1CFCCA0F"/>
  <w16cid:commentId w16cid:paraId="75B35AC2" w16cid:durableId="1CFCCA10"/>
  <w16cid:commentId w16cid:paraId="7CADB876" w16cid:durableId="1CFCCA11"/>
  <w16cid:commentId w16cid:paraId="2F8A8DF7" w16cid:durableId="1CFCCA12"/>
  <w16cid:commentId w16cid:paraId="7BCD4CA8" w16cid:durableId="1CFFACA4"/>
  <w16cid:commentId w16cid:paraId="310FD1D2" w16cid:durableId="1CFCCA13"/>
  <w16cid:commentId w16cid:paraId="46F12BA6" w16cid:durableId="1CFCCA14"/>
  <w16cid:commentId w16cid:paraId="2D244849" w16cid:durableId="1CFCCA15"/>
  <w16cid:commentId w16cid:paraId="63F5EF36" w16cid:durableId="1CFCCA16"/>
  <w16cid:commentId w16cid:paraId="6CE6CA86" w16cid:durableId="1CFCCA17"/>
  <w16cid:commentId w16cid:paraId="6CF463B3" w16cid:durableId="1CFCCA18"/>
  <w16cid:commentId w16cid:paraId="76A1AEF4" w16cid:durableId="1CFCCA19"/>
  <w16cid:commentId w16cid:paraId="33C1BA42" w16cid:durableId="1CFCCA1A"/>
  <w16cid:commentId w16cid:paraId="2A1333F2" w16cid:durableId="1CFCCA1B"/>
  <w16cid:commentId w16cid:paraId="3DBC86B5" w16cid:durableId="1CFCCA1C"/>
  <w16cid:commentId w16cid:paraId="0488A5A6" w16cid:durableId="1CFCCA1D"/>
  <w16cid:commentId w16cid:paraId="09478742" w16cid:durableId="1CFCCA1E"/>
  <w16cid:commentId w16cid:paraId="181C9A10" w16cid:durableId="1CFCCA1F"/>
  <w16cid:commentId w16cid:paraId="1C4F1C4D" w16cid:durableId="1CFCCA20"/>
  <w16cid:commentId w16cid:paraId="21FD6A33" w16cid:durableId="1CFCCA21"/>
  <w16cid:commentId w16cid:paraId="11DFF129" w16cid:durableId="1CFCCA22"/>
  <w16cid:commentId w16cid:paraId="57336213" w16cid:durableId="1CFCCA23"/>
  <w16cid:commentId w16cid:paraId="75C731B0" w16cid:durableId="1D036442"/>
  <w16cid:commentId w16cid:paraId="3B84B9D7" w16cid:durableId="1D036448"/>
  <w16cid:commentId w16cid:paraId="694644DF" w16cid:durableId="1CFCCA24"/>
  <w16cid:commentId w16cid:paraId="4EF3C1BE" w16cid:durableId="1CFFC1D3"/>
  <w16cid:commentId w16cid:paraId="6A9E1B1D" w16cid:durableId="1CFFC1D6"/>
  <w16cid:commentId w16cid:paraId="47CD1446" w16cid:durableId="1CFCCA25"/>
  <w16cid:commentId w16cid:paraId="218FA589" w16cid:durableId="1CFCCA26"/>
  <w16cid:commentId w16cid:paraId="1ECE4606" w16cid:durableId="1CFCCA27"/>
  <w16cid:commentId w16cid:paraId="6A611211" w16cid:durableId="1CFCCA28"/>
  <w16cid:commentId w16cid:paraId="28FF17BB" w16cid:durableId="1CFCCA29"/>
  <w16cid:commentId w16cid:paraId="5D3E1695" w16cid:durableId="1CFCCA2A"/>
  <w16cid:commentId w16cid:paraId="31F52E11" w16cid:durableId="1CFCCA2B"/>
  <w16cid:commentId w16cid:paraId="25F51725" w16cid:durableId="1CFCCA2C"/>
  <w16cid:commentId w16cid:paraId="4685BF88" w16cid:durableId="1CFCCA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94930" w14:textId="77777777" w:rsidR="00F77020" w:rsidRDefault="00F77020" w:rsidP="00227C8C">
      <w:pPr>
        <w:spacing w:after="0" w:line="240" w:lineRule="auto"/>
      </w:pPr>
      <w:r>
        <w:separator/>
      </w:r>
    </w:p>
  </w:endnote>
  <w:endnote w:type="continuationSeparator" w:id="0">
    <w:p w14:paraId="0C95FC9A" w14:textId="77777777" w:rsidR="00F77020" w:rsidRDefault="00F77020" w:rsidP="00227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483" w:author="oscar sanchez" w:date="2017-07-02T11:09:00Z"/>
  <w:sdt>
    <w:sdtPr>
      <w:id w:val="300356923"/>
      <w:docPartObj>
        <w:docPartGallery w:val="Page Numbers (Bottom of Page)"/>
        <w:docPartUnique/>
      </w:docPartObj>
    </w:sdtPr>
    <w:sdtContent>
      <w:customXmlInsRangeEnd w:id="1483"/>
      <w:p w14:paraId="6A73866C" w14:textId="4231B96B" w:rsidR="0005012A" w:rsidRDefault="0005012A">
        <w:pPr>
          <w:pStyle w:val="Piedepgina"/>
          <w:jc w:val="center"/>
          <w:rPr>
            <w:ins w:id="1484" w:author="oscar sanchez" w:date="2017-07-02T11:09:00Z"/>
          </w:rPr>
        </w:pPr>
        <w:ins w:id="1485" w:author="oscar sanchez" w:date="2017-07-02T11:09:00Z">
          <w:r>
            <w:fldChar w:fldCharType="begin"/>
          </w:r>
          <w:r>
            <w:instrText>PAGE   \* MERGEFORMAT</w:instrText>
          </w:r>
          <w:r>
            <w:fldChar w:fldCharType="separate"/>
          </w:r>
        </w:ins>
        <w:r w:rsidR="00651589">
          <w:rPr>
            <w:noProof/>
          </w:rPr>
          <w:t>28</w:t>
        </w:r>
        <w:ins w:id="1486" w:author="oscar sanchez" w:date="2017-07-02T11:09:00Z">
          <w:r>
            <w:fldChar w:fldCharType="end"/>
          </w:r>
        </w:ins>
      </w:p>
      <w:customXmlInsRangeStart w:id="1487" w:author="oscar sanchez" w:date="2017-07-02T11:09:00Z"/>
    </w:sdtContent>
  </w:sdt>
  <w:customXmlInsRangeEnd w:id="1487"/>
  <w:p w14:paraId="4CAC4132" w14:textId="77777777" w:rsidR="0005012A" w:rsidRDefault="000501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7D933" w14:textId="77777777" w:rsidR="00F77020" w:rsidRDefault="00F77020" w:rsidP="00227C8C">
      <w:pPr>
        <w:spacing w:after="0" w:line="240" w:lineRule="auto"/>
      </w:pPr>
      <w:r>
        <w:separator/>
      </w:r>
    </w:p>
  </w:footnote>
  <w:footnote w:type="continuationSeparator" w:id="0">
    <w:p w14:paraId="155110E4" w14:textId="77777777" w:rsidR="00F77020" w:rsidRDefault="00F77020" w:rsidP="00227C8C">
      <w:pPr>
        <w:spacing w:after="0" w:line="240" w:lineRule="auto"/>
      </w:pPr>
      <w:r>
        <w:continuationSeparator/>
      </w:r>
    </w:p>
  </w:footnote>
  <w:footnote w:id="1">
    <w:p w14:paraId="1D5B3801" w14:textId="77777777" w:rsidR="0005012A" w:rsidRDefault="0005012A" w:rsidP="00227C8C">
      <w:pPr>
        <w:pStyle w:val="Textonotapie"/>
      </w:pPr>
      <w:r>
        <w:rPr>
          <w:rStyle w:val="Refdenotaalpie"/>
        </w:rPr>
        <w:footnoteRef/>
      </w:r>
      <w:r>
        <w:t xml:space="preserve"> </w:t>
      </w:r>
      <w:r w:rsidRPr="00113B96">
        <w:t>conjunto de subrutinas, funciones y procedimientos (o métodos, en la programación orienta-da a objetos) que ofrece cierta biblioteca para ser utilizado por otro software como una capa de abstracción.</w:t>
      </w:r>
    </w:p>
  </w:footnote>
  <w:footnote w:id="2">
    <w:p w14:paraId="4F804B17" w14:textId="77777777" w:rsidR="0005012A" w:rsidRDefault="0005012A" w:rsidP="00227C8C">
      <w:pPr>
        <w:pStyle w:val="Textonotapie"/>
      </w:pPr>
      <w:r>
        <w:rPr>
          <w:rStyle w:val="Refdenotaalpie"/>
        </w:rPr>
        <w:footnoteRef/>
      </w:r>
      <w:r>
        <w:t xml:space="preserve"> A</w:t>
      </w:r>
      <w:r w:rsidRPr="00091785">
        <w:t>plicación informática que proporciona servicios integrales para facilitarle al desarrollador o programador el desarrollo de software</w:t>
      </w:r>
      <w:r>
        <w:t>, como pueden ser editor de código fuente, herramientas de construcción automática o compilador</w:t>
      </w:r>
      <w:r w:rsidRPr="00091785">
        <w:t>.</w:t>
      </w:r>
    </w:p>
  </w:footnote>
  <w:footnote w:id="3">
    <w:p w14:paraId="3FE3EAC6" w14:textId="488B4E84" w:rsidR="0005012A" w:rsidRDefault="0005012A">
      <w:pPr>
        <w:pStyle w:val="Textonotapie"/>
      </w:pPr>
      <w:ins w:id="585" w:author="oscar sanchez" w:date="2017-07-02T11:51:00Z">
        <w:r>
          <w:rPr>
            <w:rStyle w:val="Refdenotaalpie"/>
          </w:rPr>
          <w:footnoteRef/>
        </w:r>
        <w:r>
          <w:t xml:space="preserve"> </w:t>
        </w:r>
      </w:ins>
      <w:ins w:id="586" w:author="oscar sanchez" w:date="2017-07-02T11:53:00Z">
        <w:r w:rsidRPr="00ED278B">
          <w:t>Reddit es un sitio web de marcadores sociales y agregador de noticias donde los usuarios pueden dejar enlaces a contenidos web. Otros usuarios pueden votar a favor o en contra de los enlaces, haciendo que aparezcan más o menos destacados. Se trata de un mapa de discusión, como parte de un DDS global distribuido</w:t>
        </w:r>
        <w:r>
          <w:t>.</w:t>
        </w:r>
      </w:ins>
    </w:p>
  </w:footnote>
  <w:footnote w:id="4">
    <w:p w14:paraId="04AF6C0E" w14:textId="6F378792" w:rsidR="0005012A" w:rsidRDefault="0005012A">
      <w:pPr>
        <w:pStyle w:val="Textonotapie"/>
      </w:pPr>
      <w:ins w:id="591" w:author="oscar sanchez" w:date="2017-07-02T11:55:00Z">
        <w:r>
          <w:rPr>
            <w:rStyle w:val="Refdenotaalpie"/>
          </w:rPr>
          <w:footnoteRef/>
        </w:r>
        <w:r>
          <w:t xml:space="preserve"> </w:t>
        </w:r>
        <w:r w:rsidRPr="00ED278B">
          <w:t>Taringa! es una red social de origen argentino, de uso masivo en países de habla hispana.</w:t>
        </w:r>
      </w:ins>
    </w:p>
  </w:footnote>
  <w:footnote w:id="5">
    <w:p w14:paraId="07CD8B33" w14:textId="77777777" w:rsidR="0005012A" w:rsidRDefault="0005012A" w:rsidP="00227C8C">
      <w:pPr>
        <w:pStyle w:val="Textonotapie"/>
      </w:pPr>
      <w:r>
        <w:rPr>
          <w:rStyle w:val="Refdenotaalpie"/>
        </w:rPr>
        <w:footnoteRef/>
      </w:r>
      <w:r>
        <w:t xml:space="preserve"> </w:t>
      </w:r>
      <w:r w:rsidRPr="00FE7B80">
        <w:t>La Usabilidad es la medida de la calidad de la experiencia que tiene un usuario cuando interactúa con un producto o sistema</w:t>
      </w:r>
    </w:p>
  </w:footnote>
  <w:footnote w:id="6">
    <w:p w14:paraId="7361CED5" w14:textId="77777777" w:rsidR="0005012A" w:rsidRDefault="0005012A" w:rsidP="00227C8C">
      <w:pPr>
        <w:pStyle w:val="Textonotapie"/>
      </w:pPr>
      <w:r>
        <w:rPr>
          <w:rStyle w:val="Refdenotaalpie"/>
        </w:rPr>
        <w:footnoteRef/>
      </w:r>
      <w:r>
        <w:t xml:space="preserve"> </w:t>
      </w:r>
      <w:r w:rsidRPr="00240858">
        <w:t>Esta licencia es una Licencia de software libre permisiva lo que significa que impone muy pocas limitaciones en la reutilización y por tanto posee una excelente Compatibilidad de licencia</w:t>
      </w:r>
    </w:p>
  </w:footnote>
  <w:footnote w:id="7">
    <w:p w14:paraId="41A33A3E" w14:textId="6E5718D5" w:rsidR="0005012A" w:rsidRDefault="0005012A">
      <w:pPr>
        <w:pStyle w:val="Textonotapie"/>
      </w:pPr>
      <w:ins w:id="1208" w:author="oscar sanchez" w:date="2017-06-26T11:58:00Z">
        <w:r>
          <w:rPr>
            <w:rStyle w:val="Refdenotaalpie"/>
          </w:rPr>
          <w:footnoteRef/>
        </w:r>
        <w:r>
          <w:t xml:space="preserve"> </w:t>
        </w:r>
      </w:ins>
      <w:ins w:id="1209" w:author="oscar sanchez" w:date="2017-06-26T11:59:00Z">
        <w:r w:rsidRPr="005A29F3">
          <w:t>son videojuegos de rol que permiten a miles de jugadores introducirse en un mundo virtual de forma simultánea a través de internet e interactuar entre ellos</w:t>
        </w:r>
        <w:r>
          <w:t>.</w:t>
        </w:r>
      </w:ins>
    </w:p>
  </w:footnote>
  <w:footnote w:id="8">
    <w:p w14:paraId="0A48C123" w14:textId="77777777" w:rsidR="0005012A" w:rsidRDefault="0005012A" w:rsidP="00227C8C">
      <w:pPr>
        <w:pStyle w:val="Textonotapie"/>
      </w:pPr>
      <w:r>
        <w:rPr>
          <w:rStyle w:val="Refdenotaalpie"/>
        </w:rPr>
        <w:footnoteRef/>
      </w:r>
      <w:r>
        <w:t xml:space="preserve"> </w:t>
      </w:r>
      <w:r w:rsidRPr="008D0EFB">
        <w:t>bibliotecas multiplataforma y libres, para el desarrollo de interfaces gráficas programadas en lenguaje 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943B5"/>
    <w:multiLevelType w:val="hybridMultilevel"/>
    <w:tmpl w:val="F3A467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8300FF"/>
    <w:multiLevelType w:val="hybridMultilevel"/>
    <w:tmpl w:val="7AB2A2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AF5171"/>
    <w:multiLevelType w:val="hybridMultilevel"/>
    <w:tmpl w:val="2AEACA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4435E9"/>
    <w:multiLevelType w:val="hybridMultilevel"/>
    <w:tmpl w:val="4B2AFA7E"/>
    <w:lvl w:ilvl="0" w:tplc="21F87EB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3E563106"/>
    <w:multiLevelType w:val="hybridMultilevel"/>
    <w:tmpl w:val="79D66A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F3C464B"/>
    <w:multiLevelType w:val="hybridMultilevel"/>
    <w:tmpl w:val="D7DE0B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BA90506"/>
    <w:multiLevelType w:val="multilevel"/>
    <w:tmpl w:val="78164DC8"/>
    <w:lvl w:ilvl="0">
      <w:start w:val="1"/>
      <w:numFmt w:val="decimal"/>
      <w:lvlText w:val="%1."/>
      <w:lvlJc w:val="left"/>
      <w:pPr>
        <w:ind w:left="720" w:hanging="360"/>
      </w:pPr>
      <w:rPr>
        <w:rFonts w:ascii="Tahoma" w:eastAsiaTheme="minorHAnsi" w:hAnsi="Tahoma"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17E35C4"/>
    <w:multiLevelType w:val="hybridMultilevel"/>
    <w:tmpl w:val="4ED841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1A21EA4"/>
    <w:multiLevelType w:val="hybridMultilevel"/>
    <w:tmpl w:val="45D699E4"/>
    <w:lvl w:ilvl="0" w:tplc="9C32B2B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6BC589D"/>
    <w:multiLevelType w:val="multilevel"/>
    <w:tmpl w:val="FE384918"/>
    <w:lvl w:ilvl="0">
      <w:start w:val="1"/>
      <w:numFmt w:val="decimal"/>
      <w:lvlText w:val="%1."/>
      <w:lvlJc w:val="left"/>
      <w:pPr>
        <w:ind w:left="720" w:hanging="360"/>
      </w:pPr>
      <w:rPr>
        <w:rFonts w:eastAsiaTheme="majorEastAsia"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6"/>
  </w:num>
  <w:num w:numId="3">
    <w:abstractNumId w:val="2"/>
  </w:num>
  <w:num w:numId="4">
    <w:abstractNumId w:val="8"/>
  </w:num>
  <w:num w:numId="5">
    <w:abstractNumId w:val="5"/>
  </w:num>
  <w:num w:numId="6">
    <w:abstractNumId w:val="0"/>
  </w:num>
  <w:num w:numId="7">
    <w:abstractNumId w:val="7"/>
  </w:num>
  <w:num w:numId="8">
    <w:abstractNumId w:val="4"/>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car sanchez">
    <w15:presenceInfo w15:providerId="Windows Live" w15:userId="9a8955dd92465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C8C"/>
    <w:rsid w:val="0002060E"/>
    <w:rsid w:val="0005012A"/>
    <w:rsid w:val="00086BDD"/>
    <w:rsid w:val="000D79E0"/>
    <w:rsid w:val="001A15A4"/>
    <w:rsid w:val="001F0609"/>
    <w:rsid w:val="001F09E3"/>
    <w:rsid w:val="00227C8C"/>
    <w:rsid w:val="00261635"/>
    <w:rsid w:val="00275B2A"/>
    <w:rsid w:val="00291276"/>
    <w:rsid w:val="0032036B"/>
    <w:rsid w:val="003B51D3"/>
    <w:rsid w:val="004415D0"/>
    <w:rsid w:val="00471378"/>
    <w:rsid w:val="0047682A"/>
    <w:rsid w:val="004B5FFB"/>
    <w:rsid w:val="00554D59"/>
    <w:rsid w:val="005A29F3"/>
    <w:rsid w:val="006016DF"/>
    <w:rsid w:val="00614076"/>
    <w:rsid w:val="00634A4D"/>
    <w:rsid w:val="0063701C"/>
    <w:rsid w:val="00651589"/>
    <w:rsid w:val="006B3BEA"/>
    <w:rsid w:val="006D17C8"/>
    <w:rsid w:val="0070399F"/>
    <w:rsid w:val="007103E3"/>
    <w:rsid w:val="0075144B"/>
    <w:rsid w:val="00751CE9"/>
    <w:rsid w:val="00761C81"/>
    <w:rsid w:val="007942E7"/>
    <w:rsid w:val="008007FC"/>
    <w:rsid w:val="00812ADA"/>
    <w:rsid w:val="008806C2"/>
    <w:rsid w:val="0089234D"/>
    <w:rsid w:val="009235CD"/>
    <w:rsid w:val="009346FC"/>
    <w:rsid w:val="00980A4A"/>
    <w:rsid w:val="00980A64"/>
    <w:rsid w:val="00987988"/>
    <w:rsid w:val="009A5F5D"/>
    <w:rsid w:val="009E5AC4"/>
    <w:rsid w:val="009F12A5"/>
    <w:rsid w:val="009F70CB"/>
    <w:rsid w:val="00A822A8"/>
    <w:rsid w:val="00A85530"/>
    <w:rsid w:val="00A85D4A"/>
    <w:rsid w:val="00AC3C07"/>
    <w:rsid w:val="00B869A1"/>
    <w:rsid w:val="00C0322A"/>
    <w:rsid w:val="00C11140"/>
    <w:rsid w:val="00D50504"/>
    <w:rsid w:val="00D92610"/>
    <w:rsid w:val="00DA4477"/>
    <w:rsid w:val="00E31D6F"/>
    <w:rsid w:val="00E375D3"/>
    <w:rsid w:val="00E41A27"/>
    <w:rsid w:val="00E4414E"/>
    <w:rsid w:val="00ED278B"/>
    <w:rsid w:val="00EE1818"/>
    <w:rsid w:val="00EE7F55"/>
    <w:rsid w:val="00F11DC2"/>
    <w:rsid w:val="00F355D5"/>
    <w:rsid w:val="00F57F83"/>
    <w:rsid w:val="00F74F19"/>
    <w:rsid w:val="00F77020"/>
    <w:rsid w:val="00F979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3D3B"/>
  <w15:docId w15:val="{D1B952F3-DFBC-4594-9B30-FFF071C0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C8C"/>
    <w:pPr>
      <w:spacing w:after="200" w:line="276" w:lineRule="auto"/>
    </w:pPr>
    <w:rPr>
      <w:rFonts w:ascii="Tahoma" w:hAnsi="Tahoma"/>
    </w:rPr>
  </w:style>
  <w:style w:type="paragraph" w:styleId="Ttulo1">
    <w:name w:val="heading 1"/>
    <w:basedOn w:val="Normal"/>
    <w:next w:val="Normal"/>
    <w:link w:val="Ttulo1Car"/>
    <w:uiPriority w:val="9"/>
    <w:qFormat/>
    <w:rsid w:val="00227C8C"/>
    <w:pPr>
      <w:keepNext/>
      <w:keepLines/>
      <w:spacing w:before="240" w:after="0"/>
      <w:outlineLvl w:val="0"/>
    </w:pPr>
    <w:rPr>
      <w:rFonts w:ascii="Palatino Linotype" w:eastAsiaTheme="majorEastAsia" w:hAnsi="Palatino Linotype" w:cstheme="majorBidi"/>
      <w:sz w:val="32"/>
      <w:szCs w:val="32"/>
    </w:rPr>
  </w:style>
  <w:style w:type="paragraph" w:styleId="Ttulo2">
    <w:name w:val="heading 2"/>
    <w:basedOn w:val="Normal"/>
    <w:next w:val="Normal"/>
    <w:link w:val="Ttulo2Car"/>
    <w:uiPriority w:val="9"/>
    <w:unhideWhenUsed/>
    <w:qFormat/>
    <w:rsid w:val="00227C8C"/>
    <w:pPr>
      <w:keepNext/>
      <w:keepLines/>
      <w:spacing w:before="40" w:after="0"/>
      <w:outlineLvl w:val="1"/>
    </w:pPr>
    <w:rPr>
      <w:rFonts w:ascii="Palatino Linotype" w:eastAsiaTheme="majorEastAsia" w:hAnsi="Palatino Linotype" w:cstheme="majorBidi"/>
      <w:sz w:val="28"/>
      <w:szCs w:val="26"/>
    </w:rPr>
  </w:style>
  <w:style w:type="paragraph" w:styleId="Ttulo3">
    <w:name w:val="heading 3"/>
    <w:basedOn w:val="Normal"/>
    <w:next w:val="Normal"/>
    <w:link w:val="Ttulo3Car"/>
    <w:uiPriority w:val="9"/>
    <w:unhideWhenUsed/>
    <w:qFormat/>
    <w:rsid w:val="00227C8C"/>
    <w:pPr>
      <w:keepNext/>
      <w:keepLines/>
      <w:spacing w:before="40" w:after="0"/>
      <w:outlineLvl w:val="2"/>
    </w:pPr>
    <w:rPr>
      <w:rFonts w:ascii="Palatino Linotype" w:eastAsiaTheme="majorEastAsia" w:hAnsi="Palatino Linotype" w:cstheme="majorBidi"/>
      <w:sz w:val="26"/>
      <w:szCs w:val="24"/>
    </w:rPr>
  </w:style>
  <w:style w:type="paragraph" w:styleId="Ttulo4">
    <w:name w:val="heading 4"/>
    <w:basedOn w:val="Ttulo3"/>
    <w:next w:val="Normal"/>
    <w:link w:val="Ttulo4Car"/>
    <w:uiPriority w:val="9"/>
    <w:unhideWhenUsed/>
    <w:qFormat/>
    <w:rsid w:val="00227C8C"/>
    <w:pPr>
      <w:outlineLvl w:val="3"/>
    </w:pPr>
    <w:rPr>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7C8C"/>
    <w:rPr>
      <w:rFonts w:ascii="Palatino Linotype" w:eastAsiaTheme="majorEastAsia" w:hAnsi="Palatino Linotype" w:cstheme="majorBidi"/>
      <w:sz w:val="32"/>
      <w:szCs w:val="32"/>
    </w:rPr>
  </w:style>
  <w:style w:type="character" w:customStyle="1" w:styleId="Ttulo2Car">
    <w:name w:val="Título 2 Car"/>
    <w:basedOn w:val="Fuentedeprrafopredeter"/>
    <w:link w:val="Ttulo2"/>
    <w:uiPriority w:val="9"/>
    <w:rsid w:val="00227C8C"/>
    <w:rPr>
      <w:rFonts w:ascii="Palatino Linotype" w:eastAsiaTheme="majorEastAsia" w:hAnsi="Palatino Linotype" w:cstheme="majorBidi"/>
      <w:sz w:val="28"/>
      <w:szCs w:val="26"/>
    </w:rPr>
  </w:style>
  <w:style w:type="character" w:customStyle="1" w:styleId="Ttulo3Car">
    <w:name w:val="Título 3 Car"/>
    <w:basedOn w:val="Fuentedeprrafopredeter"/>
    <w:link w:val="Ttulo3"/>
    <w:uiPriority w:val="9"/>
    <w:rsid w:val="00227C8C"/>
    <w:rPr>
      <w:rFonts w:ascii="Palatino Linotype" w:eastAsiaTheme="majorEastAsia" w:hAnsi="Palatino Linotype" w:cstheme="majorBidi"/>
      <w:sz w:val="26"/>
      <w:szCs w:val="24"/>
    </w:rPr>
  </w:style>
  <w:style w:type="character" w:customStyle="1" w:styleId="Ttulo4Car">
    <w:name w:val="Título 4 Car"/>
    <w:basedOn w:val="Fuentedeprrafopredeter"/>
    <w:link w:val="Ttulo4"/>
    <w:uiPriority w:val="9"/>
    <w:rsid w:val="00227C8C"/>
    <w:rPr>
      <w:rFonts w:ascii="Palatino Linotype" w:eastAsiaTheme="majorEastAsia" w:hAnsi="Palatino Linotype" w:cstheme="majorBidi"/>
      <w:b/>
      <w:iCs/>
      <w:sz w:val="24"/>
      <w:szCs w:val="24"/>
    </w:rPr>
  </w:style>
  <w:style w:type="paragraph" w:styleId="Prrafodelista">
    <w:name w:val="List Paragraph"/>
    <w:basedOn w:val="Normal"/>
    <w:uiPriority w:val="34"/>
    <w:qFormat/>
    <w:rsid w:val="00227C8C"/>
    <w:pPr>
      <w:ind w:left="720"/>
      <w:contextualSpacing/>
    </w:pPr>
  </w:style>
  <w:style w:type="paragraph" w:styleId="Descripcin">
    <w:name w:val="caption"/>
    <w:basedOn w:val="Normal"/>
    <w:next w:val="Normal"/>
    <w:uiPriority w:val="35"/>
    <w:unhideWhenUsed/>
    <w:qFormat/>
    <w:rsid w:val="00227C8C"/>
    <w:pPr>
      <w:spacing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227C8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27C8C"/>
    <w:rPr>
      <w:rFonts w:ascii="Tahoma" w:hAnsi="Tahoma"/>
      <w:sz w:val="20"/>
      <w:szCs w:val="20"/>
    </w:rPr>
  </w:style>
  <w:style w:type="character" w:styleId="Refdenotaalpie">
    <w:name w:val="footnote reference"/>
    <w:basedOn w:val="Fuentedeprrafopredeter"/>
    <w:uiPriority w:val="99"/>
    <w:semiHidden/>
    <w:unhideWhenUsed/>
    <w:rsid w:val="00227C8C"/>
    <w:rPr>
      <w:vertAlign w:val="superscript"/>
    </w:rPr>
  </w:style>
  <w:style w:type="table" w:customStyle="1" w:styleId="Tabladecuadrcula4-nfasis21">
    <w:name w:val="Tabla de cuadrícula 4 - Énfasis 21"/>
    <w:basedOn w:val="Tablanormal"/>
    <w:uiPriority w:val="49"/>
    <w:rsid w:val="00227C8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delista2-nfasis21">
    <w:name w:val="Tabla de lista 2 - Énfasis 21"/>
    <w:basedOn w:val="Tablanormal"/>
    <w:uiPriority w:val="47"/>
    <w:rsid w:val="00227C8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decuadrcula5oscura-nfasis21">
    <w:name w:val="Tabla de cuadrícula 5 oscura - Énfasis 21"/>
    <w:basedOn w:val="Tablanormal"/>
    <w:uiPriority w:val="50"/>
    <w:rsid w:val="00227C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Refdecomentario">
    <w:name w:val="annotation reference"/>
    <w:basedOn w:val="Fuentedeprrafopredeter"/>
    <w:uiPriority w:val="99"/>
    <w:semiHidden/>
    <w:unhideWhenUsed/>
    <w:rsid w:val="007103E3"/>
    <w:rPr>
      <w:sz w:val="16"/>
      <w:szCs w:val="16"/>
    </w:rPr>
  </w:style>
  <w:style w:type="paragraph" w:styleId="Textocomentario">
    <w:name w:val="annotation text"/>
    <w:basedOn w:val="Normal"/>
    <w:link w:val="TextocomentarioCar"/>
    <w:uiPriority w:val="99"/>
    <w:semiHidden/>
    <w:unhideWhenUsed/>
    <w:rsid w:val="007103E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103E3"/>
    <w:rPr>
      <w:rFonts w:ascii="Tahoma" w:hAnsi="Tahoma"/>
      <w:sz w:val="20"/>
      <w:szCs w:val="20"/>
    </w:rPr>
  </w:style>
  <w:style w:type="paragraph" w:styleId="Asuntodelcomentario">
    <w:name w:val="annotation subject"/>
    <w:basedOn w:val="Textocomentario"/>
    <w:next w:val="Textocomentario"/>
    <w:link w:val="AsuntodelcomentarioCar"/>
    <w:uiPriority w:val="99"/>
    <w:semiHidden/>
    <w:unhideWhenUsed/>
    <w:rsid w:val="007103E3"/>
    <w:rPr>
      <w:b/>
      <w:bCs/>
    </w:rPr>
  </w:style>
  <w:style w:type="character" w:customStyle="1" w:styleId="AsuntodelcomentarioCar">
    <w:name w:val="Asunto del comentario Car"/>
    <w:basedOn w:val="TextocomentarioCar"/>
    <w:link w:val="Asuntodelcomentario"/>
    <w:uiPriority w:val="99"/>
    <w:semiHidden/>
    <w:rsid w:val="007103E3"/>
    <w:rPr>
      <w:rFonts w:ascii="Tahoma" w:hAnsi="Tahoma"/>
      <w:b/>
      <w:bCs/>
      <w:sz w:val="20"/>
      <w:szCs w:val="20"/>
    </w:rPr>
  </w:style>
  <w:style w:type="paragraph" w:styleId="Textodeglobo">
    <w:name w:val="Balloon Text"/>
    <w:basedOn w:val="Normal"/>
    <w:link w:val="TextodegloboCar"/>
    <w:uiPriority w:val="99"/>
    <w:semiHidden/>
    <w:unhideWhenUsed/>
    <w:rsid w:val="007103E3"/>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7103E3"/>
    <w:rPr>
      <w:rFonts w:ascii="Tahoma" w:hAnsi="Tahoma" w:cs="Tahoma"/>
      <w:sz w:val="16"/>
      <w:szCs w:val="16"/>
    </w:rPr>
  </w:style>
  <w:style w:type="table" w:styleId="Tablaconcuadrcula">
    <w:name w:val="Table Grid"/>
    <w:basedOn w:val="Tablanormal"/>
    <w:uiPriority w:val="39"/>
    <w:rsid w:val="00601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6016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4-nfasis5">
    <w:name w:val="Grid Table 4 Accent 5"/>
    <w:basedOn w:val="Tablanormal"/>
    <w:uiPriority w:val="49"/>
    <w:rsid w:val="006D17C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cabezado">
    <w:name w:val="header"/>
    <w:basedOn w:val="Normal"/>
    <w:link w:val="EncabezadoCar"/>
    <w:uiPriority w:val="99"/>
    <w:unhideWhenUsed/>
    <w:rsid w:val="009E5A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AC4"/>
    <w:rPr>
      <w:rFonts w:ascii="Tahoma" w:hAnsi="Tahoma"/>
    </w:rPr>
  </w:style>
  <w:style w:type="paragraph" w:styleId="Piedepgina">
    <w:name w:val="footer"/>
    <w:basedOn w:val="Normal"/>
    <w:link w:val="PiedepginaCar"/>
    <w:uiPriority w:val="99"/>
    <w:unhideWhenUsed/>
    <w:rsid w:val="009E5A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AC4"/>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F25B4-AEBB-425E-85D3-9474C16A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28</Pages>
  <Words>7543</Words>
  <Characters>41488</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10</cp:revision>
  <dcterms:created xsi:type="dcterms:W3CDTF">2017-06-29T16:13:00Z</dcterms:created>
  <dcterms:modified xsi:type="dcterms:W3CDTF">2017-07-31T09:29:00Z</dcterms:modified>
</cp:coreProperties>
</file>